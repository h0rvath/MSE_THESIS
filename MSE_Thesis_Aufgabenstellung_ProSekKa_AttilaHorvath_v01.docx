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492" w:type="dxa"/>
        <w:tblLayout w:type="fixed"/>
        <w:tblCellMar>
          <w:left w:w="57" w:type="dxa"/>
          <w:right w:w="57" w:type="dxa"/>
        </w:tblCellMar>
        <w:tblLook w:val="01E0" w:firstRow="1" w:lastRow="1" w:firstColumn="1" w:lastColumn="1" w:noHBand="0" w:noVBand="0"/>
      </w:tblPr>
      <w:tblGrid>
        <w:gridCol w:w="4197"/>
        <w:gridCol w:w="5295"/>
      </w:tblGrid>
      <w:tr w:rsidR="00B76112" w:rsidRPr="007A5731" w14:paraId="02940335" w14:textId="77777777" w:rsidTr="00C33AD2">
        <w:trPr>
          <w:trHeight w:val="567"/>
        </w:trPr>
        <w:tc>
          <w:tcPr>
            <w:tcW w:w="4197" w:type="dxa"/>
            <w:shd w:val="clear" w:color="auto" w:fill="auto"/>
          </w:tcPr>
          <w:bookmarkStart w:id="0" w:name="DocumentType"/>
          <w:bookmarkStart w:id="1" w:name="_GoBack"/>
          <w:bookmarkEnd w:id="1"/>
          <w:p w14:paraId="7229155A" w14:textId="77777777" w:rsidR="00FD6BB7" w:rsidRPr="00C33AD2" w:rsidRDefault="00FD6BB7" w:rsidP="00FD6BB7">
            <w:pPr>
              <w:pStyle w:val="DocumentType"/>
              <w:rPr>
                <w:noProof/>
                <w:highlight w:val="white"/>
              </w:rPr>
            </w:pPr>
            <w:r w:rsidRPr="00C33AD2">
              <w:rPr>
                <w:noProof/>
              </w:rPr>
              <w:fldChar w:fldCharType="begin"/>
            </w:r>
            <w:r w:rsidRPr="007A5731">
              <w:rPr>
                <w:noProof/>
              </w:rPr>
              <w:instrText xml:space="preserve"> DOCPROPERTY "CustomField.DokumentTyp"\*CHARFORMAT </w:instrText>
            </w:r>
            <w:r w:rsidR="00A87F06" w:rsidRPr="007A5731">
              <w:rPr>
                <w:noProof/>
              </w:rPr>
              <w:instrText>\&lt;OawJumpToField value=0/&gt;</w:instrText>
            </w:r>
            <w:r w:rsidRPr="00C33AD2">
              <w:rPr>
                <w:noProof/>
                <w:highlight w:val="white"/>
              </w:rPr>
              <w:fldChar w:fldCharType="end"/>
            </w:r>
            <w:r w:rsidR="007A5731" w:rsidRPr="007A5731">
              <w:rPr>
                <w:noProof/>
              </w:rPr>
              <w:t>MSE - Masterthesis</w:t>
            </w:r>
          </w:p>
          <w:bookmarkEnd w:id="0"/>
          <w:p w14:paraId="2D250360" w14:textId="77777777" w:rsidR="00ED229C" w:rsidRPr="007A5731" w:rsidRDefault="00ED229C" w:rsidP="00004F52">
            <w:pPr>
              <w:pStyle w:val="zOawRecipient"/>
              <w:rPr>
                <w:noProof/>
              </w:rPr>
            </w:pPr>
          </w:p>
        </w:tc>
        <w:tc>
          <w:tcPr>
            <w:tcW w:w="5295" w:type="dxa"/>
            <w:vMerge w:val="restart"/>
            <w:shd w:val="clear" w:color="auto" w:fill="auto"/>
          </w:tcPr>
          <w:p w14:paraId="7FFF4014" w14:textId="77777777" w:rsidR="005363EC" w:rsidRPr="00C33AD2" w:rsidRDefault="005363EC" w:rsidP="005363EC">
            <w:pPr>
              <w:pStyle w:val="ReferenceBlockLine1"/>
              <w:rPr>
                <w:noProof/>
                <w:sz w:val="12"/>
                <w:szCs w:val="12"/>
                <w:lang w:val="de-CH"/>
              </w:rPr>
            </w:pPr>
          </w:p>
          <w:p w14:paraId="7E4A4708" w14:textId="77777777" w:rsidR="00B76112" w:rsidRPr="007A5731" w:rsidRDefault="00B76112" w:rsidP="00C33AD2">
            <w:pPr>
              <w:pStyle w:val="ReferenceBlock"/>
              <w:ind w:left="1361"/>
              <w:rPr>
                <w:noProof/>
              </w:rPr>
            </w:pPr>
          </w:p>
        </w:tc>
      </w:tr>
      <w:tr w:rsidR="001A51C1" w:rsidRPr="007A5731" w14:paraId="3B5A25BE" w14:textId="77777777" w:rsidTr="00C33AD2">
        <w:trPr>
          <w:trHeight w:val="702"/>
        </w:trPr>
        <w:tc>
          <w:tcPr>
            <w:tcW w:w="4197" w:type="dxa"/>
            <w:shd w:val="clear" w:color="auto" w:fill="auto"/>
          </w:tcPr>
          <w:p w14:paraId="034BC121" w14:textId="77777777" w:rsidR="001A51C1" w:rsidRPr="00C33AD2" w:rsidRDefault="001A51C1" w:rsidP="001A51C1">
            <w:pPr>
              <w:pStyle w:val="CityDate"/>
              <w:rPr>
                <w:noProof/>
                <w:lang w:val="de-CH"/>
              </w:rPr>
            </w:pPr>
            <w:r w:rsidRPr="00C33AD2">
              <w:rPr>
                <w:noProof/>
                <w:lang w:val="de-CH"/>
              </w:rPr>
              <w:fldChar w:fldCharType="begin"/>
            </w:r>
            <w:r w:rsidRPr="00C33AD2">
              <w:rPr>
                <w:noProof/>
                <w:lang w:val="de-CH"/>
              </w:rPr>
              <w:instrText xml:space="preserve"> IF </w:instrText>
            </w:r>
            <w:r w:rsidRPr="00C33AD2">
              <w:rPr>
                <w:noProof/>
                <w:lang w:val="de-CH"/>
              </w:rPr>
              <w:fldChar w:fldCharType="begin"/>
            </w:r>
            <w:r w:rsidRPr="00C33AD2">
              <w:rPr>
                <w:noProof/>
                <w:lang w:val="de-CH"/>
              </w:rPr>
              <w:instrText xml:space="preserve"> DOCPROPERTY "Organisation.City"\*CHARFORMAT \&lt;OawJumpToField value=0/&gt;</w:instrText>
            </w:r>
            <w:r w:rsidRPr="00C33AD2">
              <w:rPr>
                <w:noProof/>
                <w:lang w:val="de-CH"/>
              </w:rPr>
              <w:fldChar w:fldCharType="separate"/>
            </w:r>
            <w:r w:rsidR="00CD46DC">
              <w:rPr>
                <w:noProof/>
                <w:lang w:val="de-CH"/>
              </w:rPr>
              <w:instrText>Horw</w:instrText>
            </w:r>
            <w:r w:rsidRPr="00C33AD2">
              <w:rPr>
                <w:noProof/>
                <w:lang w:val="de-CH"/>
              </w:rPr>
              <w:fldChar w:fldCharType="end"/>
            </w:r>
            <w:r w:rsidRPr="00C33AD2">
              <w:rPr>
                <w:noProof/>
                <w:lang w:val="de-CH"/>
              </w:rPr>
              <w:instrText>="" "" "</w:instrText>
            </w:r>
            <w:r w:rsidRPr="00C33AD2">
              <w:rPr>
                <w:noProof/>
                <w:lang w:val="de-CH"/>
              </w:rPr>
              <w:fldChar w:fldCharType="begin"/>
            </w:r>
            <w:r w:rsidRPr="00C33AD2">
              <w:rPr>
                <w:noProof/>
                <w:lang w:val="de-CH"/>
              </w:rPr>
              <w:instrText xml:space="preserve"> DOCPROPERTY "Organisation.City"\*CHARFORMAT \&lt;OawJumpToField value=0/&gt;</w:instrText>
            </w:r>
            <w:r w:rsidRPr="00C33AD2">
              <w:rPr>
                <w:noProof/>
                <w:lang w:val="de-CH"/>
              </w:rPr>
              <w:fldChar w:fldCharType="separate"/>
            </w:r>
            <w:r w:rsidR="00CD46DC">
              <w:rPr>
                <w:noProof/>
                <w:lang w:val="de-CH"/>
              </w:rPr>
              <w:instrText>Horw</w:instrText>
            </w:r>
            <w:r w:rsidRPr="00C33AD2">
              <w:rPr>
                <w:noProof/>
                <w:lang w:val="de-CH"/>
              </w:rPr>
              <w:fldChar w:fldCharType="end"/>
            </w:r>
            <w:r w:rsidRPr="00C33AD2">
              <w:rPr>
                <w:noProof/>
                <w:lang w:val="de-CH"/>
              </w:rPr>
              <w:instrText>, " \&lt;OawJumpToField value=0/&gt;</w:instrText>
            </w:r>
            <w:r w:rsidRPr="00C33AD2">
              <w:rPr>
                <w:noProof/>
                <w:lang w:val="de-CH"/>
              </w:rPr>
              <w:fldChar w:fldCharType="separate"/>
            </w:r>
            <w:r w:rsidR="00CD46DC">
              <w:rPr>
                <w:noProof/>
                <w:lang w:val="de-CH"/>
              </w:rPr>
              <w:t>Horw</w:t>
            </w:r>
            <w:r w:rsidR="00CD46DC" w:rsidRPr="00C33AD2">
              <w:rPr>
                <w:noProof/>
                <w:lang w:val="de-CH"/>
              </w:rPr>
              <w:t xml:space="preserve">, </w:t>
            </w:r>
            <w:r w:rsidRPr="00C33AD2">
              <w:rPr>
                <w:noProof/>
                <w:lang w:val="de-CH"/>
              </w:rPr>
              <w:fldChar w:fldCharType="end"/>
            </w:r>
            <w:r w:rsidR="00323673">
              <w:rPr>
                <w:noProof/>
                <w:lang w:val="de-CH"/>
              </w:rPr>
              <w:t xml:space="preserve">18. </w:t>
            </w:r>
            <w:r w:rsidR="00CD46DC">
              <w:rPr>
                <w:noProof/>
                <w:lang w:val="de-CH"/>
              </w:rPr>
              <w:t>August 2017</w:t>
            </w:r>
          </w:p>
          <w:p w14:paraId="0C3CBD4D" w14:textId="77777777" w:rsidR="001A51C1" w:rsidRPr="00C33AD2" w:rsidRDefault="001A51C1" w:rsidP="001A51C1">
            <w:pPr>
              <w:pStyle w:val="Page"/>
              <w:rPr>
                <w:noProof/>
                <w:lang w:val="de-CH"/>
              </w:rPr>
            </w:pPr>
            <w:r w:rsidRPr="00C33AD2">
              <w:rPr>
                <w:rStyle w:val="PageChar"/>
                <w:noProof/>
                <w:lang w:val="de-CH"/>
              </w:rPr>
              <w:fldChar w:fldCharType="begin"/>
            </w:r>
            <w:r w:rsidRPr="00C33AD2">
              <w:rPr>
                <w:rStyle w:val="PageChar"/>
                <w:noProof/>
                <w:lang w:val="de-CH"/>
              </w:rPr>
              <w:instrText xml:space="preserve"> DOCPROPERTY "Doc.Page"\*CHARFORMAT \&lt;OawJumpToField value=0/&gt;</w:instrText>
            </w:r>
            <w:r w:rsidRPr="00C33AD2">
              <w:rPr>
                <w:rStyle w:val="PageChar"/>
                <w:noProof/>
                <w:lang w:val="de-CH"/>
              </w:rPr>
              <w:fldChar w:fldCharType="separate"/>
            </w:r>
            <w:r w:rsidR="00CD46DC">
              <w:rPr>
                <w:rStyle w:val="PageChar"/>
                <w:noProof/>
                <w:lang w:val="de-CH"/>
              </w:rPr>
              <w:t>Seite</w:t>
            </w:r>
            <w:r w:rsidRPr="00C33AD2">
              <w:rPr>
                <w:rStyle w:val="PageChar"/>
                <w:noProof/>
                <w:lang w:val="de-CH"/>
              </w:rPr>
              <w:fldChar w:fldCharType="end"/>
            </w:r>
            <w:r w:rsidRPr="00C33AD2">
              <w:rPr>
                <w:noProof/>
                <w:lang w:val="de-CH"/>
              </w:rPr>
              <w:t xml:space="preserve"> </w:t>
            </w:r>
            <w:r w:rsidRPr="00C33AD2">
              <w:rPr>
                <w:noProof/>
                <w:lang w:val="de-CH"/>
              </w:rPr>
              <w:fldChar w:fldCharType="begin"/>
            </w:r>
            <w:r w:rsidRPr="00C33AD2">
              <w:rPr>
                <w:noProof/>
                <w:lang w:val="de-CH"/>
              </w:rPr>
              <w:instrText xml:space="preserve"> PAGE   \* MERGEFORMAT \&lt;OawJumpToField value=0/&gt;</w:instrText>
            </w:r>
            <w:r w:rsidRPr="00C33AD2">
              <w:rPr>
                <w:noProof/>
                <w:lang w:val="de-CH"/>
              </w:rPr>
              <w:fldChar w:fldCharType="separate"/>
            </w:r>
            <w:r w:rsidR="00CD46DC" w:rsidRPr="00CD46DC">
              <w:rPr>
                <w:noProof/>
                <w:highlight w:val="white"/>
                <w:lang w:val="de-CH"/>
              </w:rPr>
              <w:t>1</w:t>
            </w:r>
            <w:r w:rsidRPr="00C33AD2">
              <w:rPr>
                <w:noProof/>
                <w:lang w:val="de-CH"/>
              </w:rPr>
              <w:fldChar w:fldCharType="end"/>
            </w:r>
            <w:r w:rsidRPr="00C33AD2">
              <w:rPr>
                <w:noProof/>
                <w:lang w:val="de-CH"/>
              </w:rPr>
              <w:t>/</w:t>
            </w:r>
            <w:r w:rsidRPr="00C33AD2">
              <w:rPr>
                <w:noProof/>
                <w:lang w:val="de-CH"/>
              </w:rPr>
              <w:fldChar w:fldCharType="begin"/>
            </w:r>
            <w:r w:rsidRPr="00C33AD2">
              <w:rPr>
                <w:noProof/>
                <w:lang w:val="de-CH"/>
              </w:rPr>
              <w:instrText xml:space="preserve"> NUMPAGES   \* MERGEFORMAT \&lt;OawJumpToField value=0/&gt;</w:instrText>
            </w:r>
            <w:r w:rsidRPr="00C33AD2">
              <w:rPr>
                <w:noProof/>
                <w:lang w:val="de-CH"/>
              </w:rPr>
              <w:fldChar w:fldCharType="separate"/>
            </w:r>
            <w:r w:rsidR="00CD46DC" w:rsidRPr="00CD46DC">
              <w:rPr>
                <w:noProof/>
                <w:highlight w:val="white"/>
                <w:lang w:val="de-CH"/>
              </w:rPr>
              <w:t>5</w:t>
            </w:r>
            <w:r w:rsidRPr="00C33AD2">
              <w:rPr>
                <w:noProof/>
                <w:lang w:val="de-CH"/>
              </w:rPr>
              <w:fldChar w:fldCharType="end"/>
            </w:r>
          </w:p>
          <w:p w14:paraId="1136E0D4" w14:textId="77777777" w:rsidR="001A51C1" w:rsidRPr="007A5731" w:rsidRDefault="001A51C1" w:rsidP="00944BB1">
            <w:pPr>
              <w:rPr>
                <w:noProof/>
              </w:rPr>
            </w:pPr>
          </w:p>
        </w:tc>
        <w:tc>
          <w:tcPr>
            <w:tcW w:w="5295" w:type="dxa"/>
            <w:vMerge/>
            <w:shd w:val="clear" w:color="auto" w:fill="auto"/>
          </w:tcPr>
          <w:p w14:paraId="015BD72A" w14:textId="77777777" w:rsidR="001A51C1" w:rsidRPr="00C33AD2" w:rsidRDefault="001A51C1" w:rsidP="005363EC">
            <w:pPr>
              <w:pStyle w:val="ReferenceBlockLine1"/>
              <w:rPr>
                <w:noProof/>
                <w:lang w:val="de-CH"/>
              </w:rPr>
            </w:pPr>
          </w:p>
        </w:tc>
      </w:tr>
    </w:tbl>
    <w:p w14:paraId="0C66B640" w14:textId="77777777" w:rsidR="00B63CA0" w:rsidRPr="007A5731" w:rsidRDefault="00B63CA0" w:rsidP="00B63CA0">
      <w:pPr>
        <w:rPr>
          <w:noProof/>
        </w:rPr>
        <w:sectPr w:rsidR="00B63CA0" w:rsidRPr="007A5731" w:rsidSect="00F347CA">
          <w:headerReference w:type="default" r:id="rId16"/>
          <w:footerReference w:type="default" r:id="rId17"/>
          <w:type w:val="continuous"/>
          <w:pgSz w:w="11906" w:h="16838" w:code="9"/>
          <w:pgMar w:top="2778" w:right="1202" w:bottom="510" w:left="1899" w:header="567" w:footer="454" w:gutter="0"/>
          <w:cols w:space="708"/>
          <w:docGrid w:linePitch="360"/>
        </w:sectPr>
      </w:pPr>
    </w:p>
    <w:p w14:paraId="5B6A61FB" w14:textId="77777777" w:rsidR="00F752CD" w:rsidRPr="007A5731" w:rsidRDefault="00F752CD" w:rsidP="00ED229C">
      <w:pPr>
        <w:rPr>
          <w:noProof/>
        </w:rPr>
      </w:pPr>
    </w:p>
    <w:p w14:paraId="1B3DC4E2" w14:textId="77777777" w:rsidR="00F752CD" w:rsidRDefault="007A5731" w:rsidP="00F752CD">
      <w:pPr>
        <w:rPr>
          <w:noProof/>
          <w:sz w:val="24"/>
        </w:rPr>
      </w:pPr>
      <w:r w:rsidRPr="007A5731">
        <w:rPr>
          <w:noProof/>
          <w:sz w:val="24"/>
        </w:rPr>
        <w:t>Aufgabenstellung für:</w:t>
      </w:r>
    </w:p>
    <w:p w14:paraId="2BB6DEC1" w14:textId="77777777" w:rsidR="007A5731" w:rsidRPr="007A5731" w:rsidRDefault="007A5731" w:rsidP="00F752CD">
      <w:pPr>
        <w:rPr>
          <w:noProof/>
          <w:sz w:val="24"/>
        </w:rPr>
      </w:pPr>
    </w:p>
    <w:p w14:paraId="218C64FC" w14:textId="77777777" w:rsidR="007A5731" w:rsidRPr="007A5731" w:rsidRDefault="007A5731" w:rsidP="007A5731">
      <w:pPr>
        <w:autoSpaceDE w:val="0"/>
        <w:autoSpaceDN w:val="0"/>
        <w:rPr>
          <w:noProof/>
          <w:sz w:val="24"/>
        </w:rPr>
      </w:pPr>
      <w:r w:rsidRPr="007A5731">
        <w:rPr>
          <w:noProof/>
          <w:sz w:val="24"/>
        </w:rPr>
        <w:tab/>
      </w:r>
      <w:r w:rsidRPr="007A5731">
        <w:rPr>
          <w:noProof/>
          <w:sz w:val="24"/>
        </w:rPr>
        <w:tab/>
      </w:r>
      <w:r w:rsidR="00CD46DC">
        <w:rPr>
          <w:noProof/>
          <w:sz w:val="24"/>
        </w:rPr>
        <w:t>Attila Horvath</w:t>
      </w:r>
      <w:r w:rsidRPr="007A5731">
        <w:rPr>
          <w:noProof/>
          <w:sz w:val="24"/>
        </w:rPr>
        <w:t xml:space="preserve"> (Masterstudierende/r)</w:t>
      </w:r>
    </w:p>
    <w:p w14:paraId="220AED58" w14:textId="77777777" w:rsidR="007A5731" w:rsidRPr="007A5731" w:rsidRDefault="007A5731" w:rsidP="007A5731">
      <w:pPr>
        <w:autoSpaceDE w:val="0"/>
        <w:autoSpaceDN w:val="0"/>
        <w:rPr>
          <w:noProof/>
          <w:sz w:val="24"/>
        </w:rPr>
      </w:pPr>
    </w:p>
    <w:p w14:paraId="183FFB9F" w14:textId="77777777" w:rsidR="007A5731" w:rsidRPr="007A5731" w:rsidRDefault="00525609" w:rsidP="007A5731">
      <w:pPr>
        <w:autoSpaceDE w:val="0"/>
        <w:autoSpaceDN w:val="0"/>
        <w:ind w:left="851" w:firstLine="851"/>
        <w:rPr>
          <w:noProof/>
          <w:sz w:val="24"/>
        </w:rPr>
      </w:pPr>
      <w:r>
        <w:rPr>
          <w:noProof/>
          <w:sz w:val="24"/>
        </w:rPr>
        <w:t>Elektrotechnik</w:t>
      </w:r>
      <w:r w:rsidR="007A5731" w:rsidRPr="007A5731">
        <w:rPr>
          <w:noProof/>
          <w:sz w:val="24"/>
        </w:rPr>
        <w:t xml:space="preserve"> (Fachgebiet)</w:t>
      </w:r>
    </w:p>
    <w:p w14:paraId="69A4D482" w14:textId="77777777" w:rsidR="007A5731" w:rsidRPr="007A5731" w:rsidRDefault="007A5731" w:rsidP="007A5731">
      <w:pPr>
        <w:autoSpaceDE w:val="0"/>
        <w:autoSpaceDN w:val="0"/>
        <w:rPr>
          <w:noProof/>
          <w:sz w:val="24"/>
        </w:rPr>
      </w:pPr>
    </w:p>
    <w:p w14:paraId="73795F95" w14:textId="77777777" w:rsidR="007A5731" w:rsidRPr="007A5731" w:rsidRDefault="007A5731" w:rsidP="007A5731">
      <w:pPr>
        <w:autoSpaceDE w:val="0"/>
        <w:autoSpaceDN w:val="0"/>
        <w:rPr>
          <w:noProof/>
          <w:sz w:val="24"/>
        </w:rPr>
      </w:pPr>
    </w:p>
    <w:p w14:paraId="1254C799" w14:textId="77777777" w:rsidR="007A5731" w:rsidRPr="007A5731" w:rsidRDefault="007A5731" w:rsidP="007A5731">
      <w:pPr>
        <w:autoSpaceDE w:val="0"/>
        <w:autoSpaceDN w:val="0"/>
        <w:rPr>
          <w:noProof/>
          <w:sz w:val="24"/>
        </w:rPr>
      </w:pPr>
    </w:p>
    <w:p w14:paraId="597A04C8" w14:textId="77777777" w:rsidR="007A5731" w:rsidRPr="009F3002" w:rsidRDefault="007A5731" w:rsidP="007A5731">
      <w:pPr>
        <w:autoSpaceDE w:val="0"/>
        <w:autoSpaceDN w:val="0"/>
        <w:rPr>
          <w:noProof/>
          <w:sz w:val="24"/>
          <w:lang w:val="en-GB"/>
        </w:rPr>
      </w:pPr>
      <w:r w:rsidRPr="009F3002">
        <w:rPr>
          <w:noProof/>
          <w:sz w:val="24"/>
          <w:lang w:val="en-GB"/>
        </w:rPr>
        <w:t xml:space="preserve">von </w:t>
      </w:r>
      <w:r w:rsidRPr="009F3002">
        <w:rPr>
          <w:noProof/>
          <w:sz w:val="24"/>
          <w:lang w:val="en-GB"/>
        </w:rPr>
        <w:tab/>
      </w:r>
      <w:r w:rsidRPr="009F3002">
        <w:rPr>
          <w:noProof/>
          <w:sz w:val="24"/>
          <w:lang w:val="en-GB"/>
        </w:rPr>
        <w:tab/>
      </w:r>
      <w:r w:rsidR="00CD46DC">
        <w:rPr>
          <w:noProof/>
          <w:sz w:val="24"/>
          <w:lang w:val="en-GB"/>
        </w:rPr>
        <w:t>???</w:t>
      </w:r>
      <w:r w:rsidRPr="009F3002">
        <w:rPr>
          <w:noProof/>
          <w:sz w:val="24"/>
          <w:lang w:val="en-GB"/>
        </w:rPr>
        <w:t xml:space="preserve"> (Advisor)</w:t>
      </w:r>
    </w:p>
    <w:p w14:paraId="39166272" w14:textId="77777777" w:rsidR="007A5731" w:rsidRPr="00CD46DC" w:rsidRDefault="005175CC" w:rsidP="007A5731">
      <w:pPr>
        <w:autoSpaceDE w:val="0"/>
        <w:autoSpaceDN w:val="0"/>
        <w:rPr>
          <w:noProof/>
          <w:sz w:val="24"/>
          <w:highlight w:val="yellow"/>
          <w:lang w:val="en-GB"/>
        </w:rPr>
      </w:pPr>
      <w:r>
        <w:rPr>
          <w:noProof/>
          <w:sz w:val="24"/>
          <w:lang w:val="en-GB"/>
        </w:rPr>
        <w:tab/>
      </w:r>
      <w:r>
        <w:rPr>
          <w:noProof/>
          <w:sz w:val="24"/>
          <w:lang w:val="en-GB"/>
        </w:rPr>
        <w:tab/>
      </w:r>
      <w:r w:rsidRPr="00CD46DC">
        <w:rPr>
          <w:noProof/>
          <w:sz w:val="24"/>
          <w:highlight w:val="yellow"/>
          <w:lang w:val="en-GB"/>
        </w:rPr>
        <w:t>Andreas Rumsch (Coadvisor)</w:t>
      </w:r>
    </w:p>
    <w:p w14:paraId="2ACB7792" w14:textId="77777777" w:rsidR="007A5731" w:rsidRDefault="007A5731" w:rsidP="007A5731">
      <w:pPr>
        <w:autoSpaceDE w:val="0"/>
        <w:autoSpaceDN w:val="0"/>
        <w:rPr>
          <w:noProof/>
          <w:sz w:val="24"/>
        </w:rPr>
      </w:pPr>
      <w:r w:rsidRPr="00CD46DC">
        <w:rPr>
          <w:noProof/>
          <w:sz w:val="24"/>
          <w:highlight w:val="yellow"/>
          <w:lang w:val="en-GB"/>
        </w:rPr>
        <w:tab/>
      </w:r>
      <w:r w:rsidRPr="00CD46DC">
        <w:rPr>
          <w:noProof/>
          <w:sz w:val="24"/>
          <w:highlight w:val="yellow"/>
          <w:lang w:val="en-GB"/>
        </w:rPr>
        <w:tab/>
      </w:r>
      <w:r w:rsidR="006C533F">
        <w:rPr>
          <w:noProof/>
          <w:sz w:val="24"/>
          <w:highlight w:val="yellow"/>
        </w:rPr>
        <w:t>???</w:t>
      </w:r>
      <w:r w:rsidRPr="00CD46DC">
        <w:rPr>
          <w:noProof/>
          <w:sz w:val="24"/>
          <w:highlight w:val="yellow"/>
        </w:rPr>
        <w:t xml:space="preserve"> (Experte</w:t>
      </w:r>
      <w:r w:rsidR="005431B7" w:rsidRPr="00CD46DC">
        <w:rPr>
          <w:noProof/>
          <w:sz w:val="24"/>
          <w:highlight w:val="yellow"/>
        </w:rPr>
        <w:t>/Expertin</w:t>
      </w:r>
      <w:r w:rsidRPr="00CD46DC">
        <w:rPr>
          <w:noProof/>
          <w:sz w:val="24"/>
          <w:highlight w:val="yellow"/>
        </w:rPr>
        <w:t>)</w:t>
      </w:r>
    </w:p>
    <w:p w14:paraId="5AB6F2CE" w14:textId="77777777" w:rsidR="007A5731" w:rsidRDefault="007A5731" w:rsidP="00F752CD">
      <w:pPr>
        <w:rPr>
          <w:noProof/>
        </w:rPr>
      </w:pPr>
    </w:p>
    <w:p w14:paraId="378DAFB7" w14:textId="77777777" w:rsidR="009B29A7" w:rsidRPr="007A5731" w:rsidRDefault="009B29A7" w:rsidP="00F752CD">
      <w:pPr>
        <w:rPr>
          <w:noProof/>
        </w:rPr>
      </w:pPr>
    </w:p>
    <w:p w14:paraId="519AC204" w14:textId="77777777" w:rsidR="00F752CD" w:rsidRPr="007A5731" w:rsidRDefault="00F752CD" w:rsidP="00F752CD">
      <w:pPr>
        <w:rPr>
          <w:noProof/>
          <w:lang w:eastAsia="en-US"/>
        </w:rPr>
      </w:pPr>
    </w:p>
    <w:p w14:paraId="3911F8AF" w14:textId="77777777" w:rsidR="00F752CD" w:rsidRPr="007A5731" w:rsidRDefault="00F752CD" w:rsidP="007A5731">
      <w:pPr>
        <w:pStyle w:val="FormatvorlageFettVor6ptObenEinfacheeinfarbigeLinieAutomatis"/>
        <w:rPr>
          <w:noProof/>
        </w:rPr>
      </w:pPr>
      <w:r w:rsidRPr="007A5731">
        <w:rPr>
          <w:noProof/>
        </w:rPr>
        <w:t>Arbeitstitel</w:t>
      </w:r>
    </w:p>
    <w:p w14:paraId="017E1444" w14:textId="77777777" w:rsidR="00F752CD" w:rsidRPr="00B4071E" w:rsidRDefault="00D5323E" w:rsidP="00F752CD">
      <w:pPr>
        <w:rPr>
          <w:i/>
          <w:noProof/>
          <w:sz w:val="18"/>
          <w:szCs w:val="18"/>
        </w:rPr>
      </w:pPr>
      <w:r>
        <w:rPr>
          <w:i/>
          <w:noProof/>
          <w:lang w:eastAsia="en-US"/>
        </w:rPr>
        <w:t>ProS</w:t>
      </w:r>
      <w:r w:rsidR="00294DD2">
        <w:rPr>
          <w:i/>
          <w:noProof/>
          <w:lang w:eastAsia="en-US"/>
        </w:rPr>
        <w:t>ekK</w:t>
      </w:r>
      <w:r>
        <w:rPr>
          <w:i/>
          <w:noProof/>
          <w:lang w:eastAsia="en-US"/>
        </w:rPr>
        <w:t xml:space="preserve">a - </w:t>
      </w:r>
      <w:r w:rsidRPr="00D5323E">
        <w:rPr>
          <w:i/>
          <w:noProof/>
          <w:u w:val="single"/>
          <w:lang w:eastAsia="en-US"/>
        </w:rPr>
        <w:t>P</w:t>
      </w:r>
      <w:r w:rsidR="00CD46DC" w:rsidRPr="00D5323E">
        <w:rPr>
          <w:i/>
          <w:noProof/>
          <w:u w:val="single"/>
          <w:lang w:eastAsia="en-US"/>
        </w:rPr>
        <w:t>ro</w:t>
      </w:r>
      <w:r w:rsidR="00CD46DC" w:rsidRPr="00B4071E">
        <w:rPr>
          <w:i/>
          <w:noProof/>
          <w:lang w:eastAsia="en-US"/>
        </w:rPr>
        <w:t xml:space="preserve">gnose der </w:t>
      </w:r>
      <w:r w:rsidR="00CD46DC" w:rsidRPr="00D5323E">
        <w:rPr>
          <w:i/>
          <w:noProof/>
          <w:u w:val="single"/>
          <w:lang w:eastAsia="en-US"/>
        </w:rPr>
        <w:t>S</w:t>
      </w:r>
      <w:r w:rsidR="00CD46DC" w:rsidRPr="00B4071E">
        <w:rPr>
          <w:i/>
          <w:noProof/>
          <w:lang w:eastAsia="en-US"/>
        </w:rPr>
        <w:t>onnen</w:t>
      </w:r>
      <w:r w:rsidRPr="00D5323E">
        <w:rPr>
          <w:i/>
          <w:noProof/>
          <w:u w:val="single"/>
          <w:lang w:eastAsia="en-US"/>
        </w:rPr>
        <w:t>e</w:t>
      </w:r>
      <w:r>
        <w:rPr>
          <w:i/>
          <w:noProof/>
          <w:lang w:eastAsia="en-US"/>
        </w:rPr>
        <w:t>instrahlung</w:t>
      </w:r>
      <w:r w:rsidR="00B4071E" w:rsidRPr="00B4071E">
        <w:rPr>
          <w:i/>
          <w:noProof/>
          <w:lang w:eastAsia="en-US"/>
        </w:rPr>
        <w:t xml:space="preserve"> mit einer</w:t>
      </w:r>
      <w:r w:rsidR="00294DD2">
        <w:rPr>
          <w:i/>
          <w:noProof/>
          <w:lang w:eastAsia="en-US"/>
        </w:rPr>
        <w:t xml:space="preserve"> </w:t>
      </w:r>
      <w:r w:rsidR="00294DD2" w:rsidRPr="00294DD2">
        <w:rPr>
          <w:i/>
          <w:noProof/>
          <w:u w:val="single"/>
          <w:lang w:eastAsia="en-US"/>
        </w:rPr>
        <w:t>k</w:t>
      </w:r>
      <w:r w:rsidR="00294DD2">
        <w:rPr>
          <w:i/>
          <w:noProof/>
          <w:lang w:eastAsia="en-US"/>
        </w:rPr>
        <w:t>ostengünstigen</w:t>
      </w:r>
      <w:r w:rsidR="00B4071E" w:rsidRPr="00B4071E">
        <w:rPr>
          <w:i/>
          <w:noProof/>
          <w:lang w:eastAsia="en-US"/>
        </w:rPr>
        <w:t xml:space="preserve"> </w:t>
      </w:r>
      <w:r w:rsidR="00294DD2" w:rsidRPr="00294DD2">
        <w:rPr>
          <w:i/>
          <w:noProof/>
          <w:u w:val="single"/>
          <w:lang w:eastAsia="en-US"/>
        </w:rPr>
        <w:t>K</w:t>
      </w:r>
      <w:r w:rsidR="00B4071E" w:rsidRPr="00D5323E">
        <w:rPr>
          <w:i/>
          <w:noProof/>
          <w:u w:val="single"/>
          <w:lang w:eastAsia="en-US"/>
        </w:rPr>
        <w:t>a</w:t>
      </w:r>
      <w:r w:rsidR="00B4071E" w:rsidRPr="00B4071E">
        <w:rPr>
          <w:i/>
          <w:noProof/>
          <w:lang w:eastAsia="en-US"/>
        </w:rPr>
        <w:t>m</w:t>
      </w:r>
      <w:r w:rsidR="00294DD2">
        <w:rPr>
          <w:i/>
          <w:noProof/>
          <w:lang w:eastAsia="en-US"/>
        </w:rPr>
        <w:t>era</w:t>
      </w:r>
    </w:p>
    <w:p w14:paraId="5CDC1B24" w14:textId="77777777" w:rsidR="007A5731" w:rsidRDefault="007A5731" w:rsidP="007A5731">
      <w:pPr>
        <w:pStyle w:val="FormatvorlageFettVor6ptObenEinfacheeinfarbigeLinieAutomatis"/>
        <w:rPr>
          <w:noProof/>
        </w:rPr>
      </w:pPr>
      <w:r>
        <w:rPr>
          <w:noProof/>
        </w:rPr>
        <w:t>Fremdmittelfinanziertes Forschungs-/Entwicklungsprojekt</w:t>
      </w:r>
    </w:p>
    <w:p w14:paraId="030A14E4" w14:textId="77777777" w:rsidR="007A5731" w:rsidRDefault="007A5731" w:rsidP="007A5731">
      <w:pPr>
        <w:rPr>
          <w:i/>
          <w:noProof/>
          <w:lang w:eastAsia="en-US"/>
        </w:rPr>
      </w:pPr>
      <w:r w:rsidRPr="00CF43E2">
        <w:rPr>
          <w:i/>
          <w:noProof/>
          <w:lang w:eastAsia="en-US"/>
        </w:rPr>
        <w:t>Forschungs-/Entwicklungsprojekt</w:t>
      </w:r>
    </w:p>
    <w:p w14:paraId="34D0217B" w14:textId="77777777" w:rsidR="00417713" w:rsidRPr="007A5731" w:rsidRDefault="00417713" w:rsidP="00417713">
      <w:pPr>
        <w:pStyle w:val="FormatvorlageFettVor6ptObenEinfacheeinfarbigeLinieAutomatis"/>
        <w:rPr>
          <w:noProof/>
        </w:rPr>
      </w:pPr>
      <w:r w:rsidRPr="007A5731">
        <w:rPr>
          <w:noProof/>
        </w:rPr>
        <w:t>Industrie-/Wirtschaftspartner</w:t>
      </w:r>
    </w:p>
    <w:p w14:paraId="2FA13D6F" w14:textId="77777777" w:rsidR="00417713" w:rsidRDefault="00417713" w:rsidP="00417713">
      <w:pPr>
        <w:rPr>
          <w:i/>
          <w:noProof/>
          <w:lang w:eastAsia="en-US"/>
        </w:rPr>
      </w:pPr>
      <w:r>
        <w:rPr>
          <w:i/>
          <w:noProof/>
          <w:lang w:eastAsia="en-US"/>
        </w:rPr>
        <w:t>Industriepartner</w:t>
      </w:r>
    </w:p>
    <w:p w14:paraId="57BE9C52" w14:textId="77777777" w:rsidR="00F752CD" w:rsidRDefault="00F752CD" w:rsidP="007A5731">
      <w:pPr>
        <w:pStyle w:val="FormatvorlageFettVor6ptObenEinfacheeinfarbigeLinieAutomatis"/>
        <w:rPr>
          <w:noProof/>
        </w:rPr>
      </w:pPr>
      <w:r w:rsidRPr="007A5731">
        <w:rPr>
          <w:noProof/>
        </w:rPr>
        <w:t>Fachliche Schwerpunkt</w:t>
      </w:r>
      <w:r w:rsidR="00B73FFA" w:rsidRPr="007A5731">
        <w:rPr>
          <w:noProof/>
        </w:rPr>
        <w:t>e</w:t>
      </w:r>
    </w:p>
    <w:p w14:paraId="467FDD31" w14:textId="77777777" w:rsidR="00F25248" w:rsidRDefault="00F25248" w:rsidP="00D368FE">
      <w:pPr>
        <w:rPr>
          <w:i/>
          <w:noProof/>
          <w:lang w:eastAsia="en-US"/>
        </w:rPr>
      </w:pPr>
      <w:r>
        <w:rPr>
          <w:i/>
          <w:noProof/>
          <w:lang w:eastAsia="en-US"/>
        </w:rPr>
        <w:t>Signal Processing</w:t>
      </w:r>
    </w:p>
    <w:p w14:paraId="32556DC1" w14:textId="77777777" w:rsidR="00F25248" w:rsidRPr="007A5731" w:rsidRDefault="00F25248" w:rsidP="00D368FE">
      <w:pPr>
        <w:rPr>
          <w:i/>
          <w:noProof/>
          <w:lang w:eastAsia="en-US"/>
        </w:rPr>
      </w:pPr>
      <w:r>
        <w:rPr>
          <w:i/>
          <w:noProof/>
          <w:lang w:eastAsia="en-US"/>
        </w:rPr>
        <w:t>Sensordatenfusion</w:t>
      </w:r>
    </w:p>
    <w:p w14:paraId="12604D7F" w14:textId="77777777" w:rsidR="007A5731" w:rsidRDefault="00525609" w:rsidP="006B634A">
      <w:pPr>
        <w:tabs>
          <w:tab w:val="left" w:pos="2711"/>
        </w:tabs>
        <w:rPr>
          <w:i/>
          <w:noProof/>
          <w:lang w:eastAsia="en-US"/>
        </w:rPr>
      </w:pPr>
      <w:r>
        <w:rPr>
          <w:i/>
          <w:noProof/>
          <w:lang w:eastAsia="en-US"/>
        </w:rPr>
        <w:t>Embedded Systems Design</w:t>
      </w:r>
    </w:p>
    <w:p w14:paraId="1389C673" w14:textId="77777777" w:rsidR="00C667E5" w:rsidRPr="007A5731" w:rsidRDefault="00C667E5" w:rsidP="006B634A">
      <w:pPr>
        <w:tabs>
          <w:tab w:val="left" w:pos="2711"/>
        </w:tabs>
        <w:rPr>
          <w:i/>
          <w:noProof/>
          <w:lang w:eastAsia="en-US"/>
        </w:rPr>
      </w:pPr>
    </w:p>
    <w:p w14:paraId="278EDDEE" w14:textId="77777777" w:rsidR="00F752CD" w:rsidRPr="007A5731" w:rsidRDefault="00F752CD" w:rsidP="005431B7">
      <w:pPr>
        <w:pStyle w:val="FormatvorlageFettVor6ptObenEinfacheeinfarbigeLinieAutomatis"/>
        <w:rPr>
          <w:noProof/>
        </w:rPr>
      </w:pPr>
      <w:r w:rsidRPr="007A5731">
        <w:rPr>
          <w:noProof/>
        </w:rPr>
        <w:lastRenderedPageBreak/>
        <w:t>Einleitung</w:t>
      </w:r>
    </w:p>
    <w:p w14:paraId="2EE4B71F" w14:textId="77777777" w:rsidR="004977D5" w:rsidRDefault="00525609" w:rsidP="00EA1D20">
      <w:pPr>
        <w:rPr>
          <w:lang w:eastAsia="en-US"/>
        </w:rPr>
      </w:pPr>
      <w:r w:rsidRPr="0012351D">
        <w:rPr>
          <w:lang w:eastAsia="en-US"/>
        </w:rPr>
        <w:t>Das iHomeLab der Hochschule Luzern ist Schweizer Denkfabrik und Forschungszentrum für Gebäudeintelligenz.</w:t>
      </w:r>
      <w:r w:rsidR="001D1101">
        <w:rPr>
          <w:lang w:eastAsia="en-US"/>
        </w:rPr>
        <w:t xml:space="preserve"> </w:t>
      </w:r>
      <w:r w:rsidR="003F1F5A">
        <w:rPr>
          <w:lang w:eastAsia="en-US"/>
        </w:rPr>
        <w:t xml:space="preserve">Der Schwerpunkt der Forschung am iHomeLab liegt in den beiden Themenbereichen </w:t>
      </w:r>
      <w:r w:rsidR="006C533F">
        <w:rPr>
          <w:lang w:eastAsia="en-US"/>
        </w:rPr>
        <w:t>«Smart Energy Management»</w:t>
      </w:r>
      <w:r w:rsidR="003F1F5A">
        <w:rPr>
          <w:lang w:eastAsia="en-US"/>
        </w:rPr>
        <w:t xml:space="preserve"> </w:t>
      </w:r>
      <w:r w:rsidR="006C533F">
        <w:rPr>
          <w:lang w:eastAsia="en-US"/>
        </w:rPr>
        <w:t>(S</w:t>
      </w:r>
      <w:r w:rsidR="003F1F5A">
        <w:rPr>
          <w:lang w:eastAsia="en-US"/>
        </w:rPr>
        <w:t>E</w:t>
      </w:r>
      <w:r w:rsidR="006C533F">
        <w:rPr>
          <w:lang w:eastAsia="en-US"/>
        </w:rPr>
        <w:t>M</w:t>
      </w:r>
      <w:r w:rsidR="003F1F5A">
        <w:rPr>
          <w:lang w:eastAsia="en-US"/>
        </w:rPr>
        <w:t xml:space="preserve">) und „Ambient Assisted Living“ (AAL). In beiden Bereichen werden mittels Netzwerken </w:t>
      </w:r>
      <w:r w:rsidR="001B0283">
        <w:rPr>
          <w:lang w:eastAsia="en-US"/>
        </w:rPr>
        <w:t>verschiedener Sensoren Daten vom</w:t>
      </w:r>
      <w:r w:rsidR="003F1F5A">
        <w:rPr>
          <w:lang w:eastAsia="en-US"/>
        </w:rPr>
        <w:t xml:space="preserve"> Gebäude, </w:t>
      </w:r>
      <w:r w:rsidR="001B0283">
        <w:rPr>
          <w:lang w:eastAsia="en-US"/>
        </w:rPr>
        <w:t xml:space="preserve">den </w:t>
      </w:r>
      <w:r w:rsidR="003F1F5A">
        <w:rPr>
          <w:lang w:eastAsia="en-US"/>
        </w:rPr>
        <w:t>Bewohnern und der Umgebung gesammelt</w:t>
      </w:r>
      <w:r w:rsidR="006C533F">
        <w:rPr>
          <w:lang w:eastAsia="en-US"/>
        </w:rPr>
        <w:t>,</w:t>
      </w:r>
      <w:r w:rsidR="003F1F5A">
        <w:rPr>
          <w:lang w:eastAsia="en-US"/>
        </w:rPr>
        <w:t xml:space="preserve"> um damit </w:t>
      </w:r>
      <w:r w:rsidR="001B0283">
        <w:rPr>
          <w:lang w:eastAsia="en-US"/>
        </w:rPr>
        <w:t xml:space="preserve">das </w:t>
      </w:r>
      <w:r w:rsidR="003F1F5A">
        <w:rPr>
          <w:lang w:eastAsia="en-US"/>
        </w:rPr>
        <w:t>Gebäude energieeffizienter, si</w:t>
      </w:r>
      <w:r w:rsidR="001B0283">
        <w:rPr>
          <w:lang w:eastAsia="en-US"/>
        </w:rPr>
        <w:t>cherer und komfortabler, oder anders</w:t>
      </w:r>
      <w:r w:rsidR="003F1F5A">
        <w:rPr>
          <w:lang w:eastAsia="en-US"/>
        </w:rPr>
        <w:t xml:space="preserve"> gesagt, intelligenter zu machen.</w:t>
      </w:r>
    </w:p>
    <w:p w14:paraId="1751FAEE" w14:textId="77777777" w:rsidR="0061078D" w:rsidRDefault="006C533F" w:rsidP="00EA1D20">
      <w:pPr>
        <w:rPr>
          <w:noProof/>
          <w:lang w:eastAsia="en-US"/>
        </w:rPr>
      </w:pPr>
      <w:r>
        <w:rPr>
          <w:noProof/>
          <w:lang w:eastAsia="en-US"/>
        </w:rPr>
        <w:t xml:space="preserve">Eine zunehmend wichtige Herausforderung ist der Umgang mit elektrischer Energie, insbesondere aus </w:t>
      </w:r>
      <w:commentRangeStart w:id="3"/>
      <w:r>
        <w:rPr>
          <w:noProof/>
          <w:lang w:eastAsia="en-US"/>
        </w:rPr>
        <w:t xml:space="preserve">neuen </w:t>
      </w:r>
      <w:commentRangeEnd w:id="3"/>
      <w:r w:rsidR="00A66DD1">
        <w:rPr>
          <w:rStyle w:val="Kommentarzeichen"/>
        </w:rPr>
        <w:commentReference w:id="3"/>
      </w:r>
      <w:r>
        <w:rPr>
          <w:noProof/>
          <w:lang w:eastAsia="en-US"/>
        </w:rPr>
        <w:t xml:space="preserve">erneuerbaren Energiequellen wie PV-Anlagen oder Windgeneratoren. </w:t>
      </w:r>
      <w:r w:rsidR="005A6F7B">
        <w:rPr>
          <w:noProof/>
          <w:lang w:eastAsia="en-US"/>
        </w:rPr>
        <w:t>Die aus diesen Quellen erzeugte elektrische Energie fällt nicht gleichmässig an, sondern unterliegt grossen, wetterbedingten Schwankungen. Die Sonnenenergie verändert sich zusätzlich während des Tages- und des Jahresverlaufs.</w:t>
      </w:r>
    </w:p>
    <w:p w14:paraId="3F1427B2" w14:textId="77777777" w:rsidR="005A6F7B" w:rsidRDefault="005A6F7B" w:rsidP="00EA1D20">
      <w:pPr>
        <w:rPr>
          <w:noProof/>
          <w:lang w:eastAsia="en-US"/>
        </w:rPr>
      </w:pPr>
      <w:r>
        <w:rPr>
          <w:noProof/>
          <w:lang w:eastAsia="en-US"/>
        </w:rPr>
        <w:t>Mit der Annahme der Energiestrategie 2050 im Mai 2017 durch das Schweizer Volk ist der Ausstieg aus der Atomenergie und die Förderung der erneuerbaren Energien beschlossen worden. Es wird künftig also einen breiteren Energiemix geben, bei dem neben den neuen Erneuerbaren auch die Wasserkraft eine grosse Rolle spielen wird. Am iHomeLab forschen wir an einem intelligenten Umgang mit der elektrischen Energie. Dabei fokussieren wir auf die Energie aus PV-Anlagen und suchen Strategien, wie der Solarstrom optimal genutzt werden kann.</w:t>
      </w:r>
      <w:r w:rsidR="00420E02">
        <w:rPr>
          <w:noProof/>
          <w:lang w:eastAsia="en-US"/>
        </w:rPr>
        <w:t xml:space="preserve"> Dabei spielt nicht nur die Eigenverbrauchsoptimierung ein</w:t>
      </w:r>
      <w:r w:rsidR="00E65629">
        <w:rPr>
          <w:noProof/>
          <w:lang w:eastAsia="en-US"/>
        </w:rPr>
        <w:t>es Anlagenbesitzers eine Rolle. Die Optimierung muss auch auf Ebene Quartier bis hin zum Versorgungsgebiet eines EVU betrachtet werden.</w:t>
      </w:r>
    </w:p>
    <w:p w14:paraId="0343AA17" w14:textId="77777777" w:rsidR="00E65629" w:rsidRDefault="00E65629" w:rsidP="00EA1D20">
      <w:pPr>
        <w:rPr>
          <w:noProof/>
          <w:lang w:eastAsia="en-US"/>
        </w:rPr>
      </w:pPr>
      <w:r>
        <w:rPr>
          <w:noProof/>
          <w:lang w:eastAsia="en-US"/>
        </w:rPr>
        <w:t xml:space="preserve">Für die Optimierung des Verbrauchs von Solarstrom ist die Kenntnis der zukünftigen Wetterentwicklung vorteilhaft. Denn so kann ein System zur Verbrauchsoptimierung die Wetterentwicklung in die Entscheidung mit einbeziehen, ob ein </w:t>
      </w:r>
      <w:r w:rsidR="00001BC4">
        <w:rPr>
          <w:noProof/>
          <w:lang w:eastAsia="en-US"/>
        </w:rPr>
        <w:t>Haushaltg</w:t>
      </w:r>
      <w:r>
        <w:rPr>
          <w:noProof/>
          <w:lang w:eastAsia="en-US"/>
        </w:rPr>
        <w:t xml:space="preserve">erät ein- oder ausgeschaltet werden soll. Das ist besonders bei </w:t>
      </w:r>
      <w:r w:rsidR="00001BC4">
        <w:rPr>
          <w:noProof/>
          <w:lang w:eastAsia="en-US"/>
        </w:rPr>
        <w:t>Haushaltg</w:t>
      </w:r>
      <w:r>
        <w:rPr>
          <w:noProof/>
          <w:lang w:eastAsia="en-US"/>
        </w:rPr>
        <w:t xml:space="preserve">eräten wichtig, die einen Aufwärmvorgang beinhalten, z.B. Waschmaschinen. Wenn das System weiss, dass in der nächsten Zeit die Sonne scheinen wird, kann </w:t>
      </w:r>
      <w:r w:rsidR="00001BC4">
        <w:rPr>
          <w:noProof/>
          <w:lang w:eastAsia="en-US"/>
        </w:rPr>
        <w:t>es die Waschmaschine</w:t>
      </w:r>
      <w:r>
        <w:rPr>
          <w:noProof/>
          <w:lang w:eastAsia="en-US"/>
        </w:rPr>
        <w:t xml:space="preserve"> starten. Andernfalls sollte es damit noch zuwarten, bis dann die Sonne genügend Energie liefern wird.</w:t>
      </w:r>
    </w:p>
    <w:p w14:paraId="55E0E056" w14:textId="77777777" w:rsidR="00E65629" w:rsidRDefault="00E65629" w:rsidP="00EA1D20">
      <w:pPr>
        <w:rPr>
          <w:noProof/>
          <w:lang w:eastAsia="en-US"/>
        </w:rPr>
      </w:pPr>
      <w:r>
        <w:rPr>
          <w:noProof/>
          <w:lang w:eastAsia="en-US"/>
        </w:rPr>
        <w:t>Zur Vorhersage des Wetters für die nächsten Minuten und Stunden sind die verfügbaren Wetterdaten zu unpräzise. Besonders bei wechselnder Bewölkung liefern die öffentlichen Daten kein</w:t>
      </w:r>
      <w:r w:rsidR="00D013C2">
        <w:rPr>
          <w:noProof/>
          <w:lang w:eastAsia="en-US"/>
        </w:rPr>
        <w:t>e</w:t>
      </w:r>
      <w:r>
        <w:rPr>
          <w:noProof/>
          <w:lang w:eastAsia="en-US"/>
        </w:rPr>
        <w:t xml:space="preserve"> zuverlässigen Angaben, wann und wie lange die Sonne durch die Wolken drückt. Optimal wäre dazu ein Gerät, welches vor Ort die Vorhersage auf der Basis von lokalen Beobachtungen liefern könnte. Ein solches Gerät gibt es (</w:t>
      </w:r>
      <w:hyperlink r:id="rId20" w:history="1">
        <w:r w:rsidRPr="00567DE2">
          <w:rPr>
            <w:rStyle w:val="Hyperlink"/>
            <w:rFonts w:ascii="Times" w:hAnsi="Times"/>
            <w:noProof/>
            <w:sz w:val="20"/>
            <w:lang w:eastAsia="en-US"/>
          </w:rPr>
          <w:t>http://www.fulcrum3d.com/index.php/cloudcam/technology/</w:t>
        </w:r>
      </w:hyperlink>
      <w:r>
        <w:rPr>
          <w:noProof/>
          <w:lang w:eastAsia="en-US"/>
        </w:rPr>
        <w:t>), scheint aber auf den professionellen Einsatz von Wetterdiensten ausgerichtet zu sein. Dieses Produkt ist nicht geeignet für die Eigenverbrauchsoptimierung in Eigenheimen, da die Kosten zu hoch sind</w:t>
      </w:r>
      <w:r w:rsidR="00D71CAB">
        <w:rPr>
          <w:noProof/>
          <w:lang w:eastAsia="en-US"/>
        </w:rPr>
        <w:t>.</w:t>
      </w:r>
    </w:p>
    <w:p w14:paraId="2F0B34FD" w14:textId="77777777" w:rsidR="00D71CAB" w:rsidRDefault="00D71CAB" w:rsidP="00EA1D20">
      <w:pPr>
        <w:rPr>
          <w:noProof/>
          <w:lang w:eastAsia="en-US"/>
        </w:rPr>
      </w:pPr>
      <w:r>
        <w:rPr>
          <w:noProof/>
          <w:lang w:eastAsia="en-US"/>
        </w:rPr>
        <w:t xml:space="preserve">In dieser Master Thesis </w:t>
      </w:r>
      <w:r w:rsidR="00D013C2">
        <w:rPr>
          <w:noProof/>
          <w:lang w:eastAsia="en-US"/>
        </w:rPr>
        <w:t xml:space="preserve">soll deshalb eine kostengünstige Variante eines «Kurzzeitwettervorhersagers» entwickelt werden. Das Gerät soll über handelsübliche Komponenten verfügen (z.B. RaspberryPi mit einer Webcam), um die Kosten tief zu halten. </w:t>
      </w:r>
      <w:r w:rsidR="00001BC4">
        <w:rPr>
          <w:noProof/>
          <w:lang w:eastAsia="en-US"/>
        </w:rPr>
        <w:t>Als Ergebnis</w:t>
      </w:r>
      <w:r w:rsidR="00D013C2">
        <w:rPr>
          <w:noProof/>
          <w:lang w:eastAsia="en-US"/>
        </w:rPr>
        <w:t xml:space="preserve"> soll die Intensität der Sonneneinstrahlung für die unmittelbare Zukunft </w:t>
      </w:r>
      <w:r w:rsidR="00001BC4">
        <w:rPr>
          <w:noProof/>
          <w:lang w:eastAsia="en-US"/>
        </w:rPr>
        <w:t>zur Verfügung stehen</w:t>
      </w:r>
      <w:r w:rsidR="00D013C2">
        <w:rPr>
          <w:noProof/>
          <w:lang w:eastAsia="en-US"/>
        </w:rPr>
        <w:t xml:space="preserve">. </w:t>
      </w:r>
      <w:r w:rsidR="00001BC4">
        <w:rPr>
          <w:noProof/>
          <w:lang w:eastAsia="en-US"/>
        </w:rPr>
        <w:t>Diese Information kann anschliessend ein System zur Optimierung des Eigenverbrauchs verwenden, um darüber zu entscheiden, welche Haushaltgeräte gestartet werden sollen.</w:t>
      </w:r>
    </w:p>
    <w:p w14:paraId="5BFC8E0C" w14:textId="77777777" w:rsidR="006C533F" w:rsidRPr="007A5731" w:rsidRDefault="006C533F" w:rsidP="00EA1D20">
      <w:pPr>
        <w:rPr>
          <w:noProof/>
          <w:lang w:eastAsia="en-US"/>
        </w:rPr>
      </w:pPr>
    </w:p>
    <w:p w14:paraId="02E24EC9" w14:textId="77777777" w:rsidR="00F752CD" w:rsidRDefault="001D1101" w:rsidP="005431B7">
      <w:pPr>
        <w:pStyle w:val="FormatvorlageFettVor6ptObenEinfacheeinfarbigeLinieAutomatis"/>
      </w:pPr>
      <w:r>
        <w:t>Aufgabenstellung</w:t>
      </w:r>
    </w:p>
    <w:p w14:paraId="3EF52220" w14:textId="77777777" w:rsidR="00302386" w:rsidRDefault="001D1101" w:rsidP="00CD46DC">
      <w:r>
        <w:t>In dieser Masterthesis</w:t>
      </w:r>
      <w:r w:rsidR="00B41E3B">
        <w:t xml:space="preserve"> soll </w:t>
      </w:r>
      <w:r w:rsidR="00376BBA">
        <w:t xml:space="preserve">ein </w:t>
      </w:r>
      <w:r w:rsidR="00A477D9">
        <w:t xml:space="preserve">Gerät entstehen, welches für die unmittelbare Zukunft (ca. bis zu 60 Minuten) eine Vorhersage macht, wie gross die Strahlungsintensität der Sonne sein wird. </w:t>
      </w:r>
      <w:r w:rsidR="001D4483">
        <w:t>Die Arbeit wird einerseits darin bestehen, einen entsprechenden Sensor zu evaluieren und aufzubauen. Andererseits wird ein wesentlicher Teil die Entwicklung resp. Adaption passender Algorithmen sein, welche eine Vorhersage der Strahlungsintensität der Sonne zulassen.</w:t>
      </w:r>
    </w:p>
    <w:p w14:paraId="5D2B0CCD" w14:textId="77777777" w:rsidR="00D368FE" w:rsidRPr="00D368FE" w:rsidRDefault="00D368FE" w:rsidP="001D1101">
      <w:pPr>
        <w:rPr>
          <w:rStyle w:val="Fett"/>
        </w:rPr>
      </w:pPr>
      <w:r w:rsidRPr="00D368FE">
        <w:rPr>
          <w:rStyle w:val="Fett"/>
        </w:rPr>
        <w:t>Vorgaben</w:t>
      </w:r>
    </w:p>
    <w:p w14:paraId="579709E2" w14:textId="77777777" w:rsidR="00F249C3" w:rsidRDefault="00D368FE" w:rsidP="001D1101">
      <w:r>
        <w:t>Folgend beschriebene</w:t>
      </w:r>
      <w:r w:rsidR="006750C7">
        <w:t xml:space="preserve"> Vorgaben sind dabei einzuhalten.</w:t>
      </w:r>
    </w:p>
    <w:p w14:paraId="58631524" w14:textId="77777777" w:rsidR="00543EDC" w:rsidRDefault="00543EDC" w:rsidP="001D1101">
      <w:pPr>
        <w:rPr>
          <w:rStyle w:val="Hervorhebung"/>
        </w:rPr>
      </w:pPr>
      <w:r w:rsidRPr="004702AC">
        <w:rPr>
          <w:rStyle w:val="Hervorhebung"/>
        </w:rPr>
        <w:lastRenderedPageBreak/>
        <w:t>Funktion</w:t>
      </w:r>
    </w:p>
    <w:p w14:paraId="6C2EF173" w14:textId="77777777" w:rsidR="00D539F5" w:rsidRDefault="00D539F5" w:rsidP="001D1101">
      <w:pPr>
        <w:rPr>
          <w:rStyle w:val="Hervorhebung"/>
          <w:i w:val="0"/>
        </w:rPr>
      </w:pPr>
      <w:r>
        <w:rPr>
          <w:rStyle w:val="Hervorhebung"/>
          <w:i w:val="0"/>
        </w:rPr>
        <w:t>Das Gerät liefert die</w:t>
      </w:r>
      <w:r w:rsidR="00D013C2">
        <w:rPr>
          <w:rStyle w:val="Hervorhebung"/>
          <w:i w:val="0"/>
        </w:rPr>
        <w:t xml:space="preserve"> Strahlungsintensität</w:t>
      </w:r>
      <w:r>
        <w:rPr>
          <w:rStyle w:val="Hervorhebung"/>
          <w:i w:val="0"/>
        </w:rPr>
        <w:t xml:space="preserve"> zurück</w:t>
      </w:r>
      <w:r w:rsidR="00D013C2">
        <w:rPr>
          <w:rStyle w:val="Hervorhebung"/>
          <w:i w:val="0"/>
        </w:rPr>
        <w:t>,</w:t>
      </w:r>
      <w:r>
        <w:rPr>
          <w:rStyle w:val="Hervorhebung"/>
          <w:i w:val="0"/>
        </w:rPr>
        <w:t xml:space="preserve"> welche im </w:t>
      </w:r>
      <w:r w:rsidR="00D013C2">
        <w:rPr>
          <w:rStyle w:val="Hervorhebung"/>
          <w:i w:val="0"/>
        </w:rPr>
        <w:t>Verlauf</w:t>
      </w:r>
      <w:r>
        <w:rPr>
          <w:rStyle w:val="Hervorhebung"/>
          <w:i w:val="0"/>
        </w:rPr>
        <w:t xml:space="preserve"> der</w:t>
      </w:r>
      <w:r w:rsidR="00D013C2">
        <w:rPr>
          <w:rStyle w:val="Hervorhebung"/>
          <w:i w:val="0"/>
        </w:rPr>
        <w:t xml:space="preserve"> nächste</w:t>
      </w:r>
      <w:r>
        <w:rPr>
          <w:rStyle w:val="Hervorhebung"/>
          <w:i w:val="0"/>
        </w:rPr>
        <w:t>n</w:t>
      </w:r>
      <w:r w:rsidR="00D013C2">
        <w:rPr>
          <w:rStyle w:val="Hervorhebung"/>
          <w:i w:val="0"/>
        </w:rPr>
        <w:t xml:space="preserve"> 60 Minuten</w:t>
      </w:r>
      <w:r>
        <w:rPr>
          <w:rStyle w:val="Hervorhebung"/>
          <w:i w:val="0"/>
        </w:rPr>
        <w:t xml:space="preserve"> zu erwarten ist. So kann abgeschätzt werden, wieviel Energie zu welcher Zeit verfügbar sein wird.</w:t>
      </w:r>
      <w:r w:rsidR="00D013C2">
        <w:rPr>
          <w:rStyle w:val="Hervorhebung"/>
          <w:i w:val="0"/>
        </w:rPr>
        <w:t xml:space="preserve"> </w:t>
      </w:r>
      <w:r>
        <w:rPr>
          <w:rStyle w:val="Hervorhebung"/>
          <w:i w:val="0"/>
        </w:rPr>
        <w:t xml:space="preserve">Der Zeithorizont der Vorhersage ist auf Machbarkeit hin </w:t>
      </w:r>
      <w:r w:rsidR="00D013C2">
        <w:rPr>
          <w:rStyle w:val="Hervorhebung"/>
          <w:i w:val="0"/>
        </w:rPr>
        <w:t>zu prüfen</w:t>
      </w:r>
      <w:r>
        <w:rPr>
          <w:rStyle w:val="Hervorhebung"/>
          <w:i w:val="0"/>
        </w:rPr>
        <w:t xml:space="preserve">. </w:t>
      </w:r>
    </w:p>
    <w:p w14:paraId="5FF1ADC7" w14:textId="77777777" w:rsidR="00D539F5" w:rsidRPr="00CD46DC" w:rsidRDefault="00D539F5" w:rsidP="00D539F5">
      <w:pPr>
        <w:rPr>
          <w:rStyle w:val="Hervorhebung"/>
          <w:i w:val="0"/>
        </w:rPr>
      </w:pPr>
      <w:r>
        <w:rPr>
          <w:rStyle w:val="Hervorhebung"/>
          <w:i w:val="0"/>
        </w:rPr>
        <w:t>Ausserdem kann die erwartete Sonnenscheindauer innerhalb der Vorhersagedauer von 60 Minuten abgefragt werden, so dass abgeschätzt werden kann, wieviel Energie innerhalb der Vorhersagedauer erzeugt wird.</w:t>
      </w:r>
    </w:p>
    <w:p w14:paraId="55A4A5CD" w14:textId="77777777" w:rsidR="00CD46DC" w:rsidRDefault="00D539F5" w:rsidP="001D1101">
      <w:pPr>
        <w:rPr>
          <w:rStyle w:val="Hervorhebung"/>
          <w:i w:val="0"/>
        </w:rPr>
      </w:pPr>
      <w:r>
        <w:rPr>
          <w:rStyle w:val="Hervorhebung"/>
          <w:i w:val="0"/>
        </w:rPr>
        <w:t>Das Gerät soll möglichst ohne Konfiguration und ohne Lernvorgang funktionieren, so dass es sofort nach Inbetriebnahme funktioniert.</w:t>
      </w:r>
    </w:p>
    <w:p w14:paraId="287982A4" w14:textId="77777777" w:rsidR="001100D9" w:rsidRPr="00D368FE" w:rsidRDefault="001100D9" w:rsidP="001100D9">
      <w:pPr>
        <w:rPr>
          <w:rStyle w:val="Hervorhebung"/>
        </w:rPr>
      </w:pPr>
      <w:r w:rsidRPr="00D368FE">
        <w:rPr>
          <w:rStyle w:val="Hervorhebung"/>
        </w:rPr>
        <w:t>Kommunikation</w:t>
      </w:r>
    </w:p>
    <w:p w14:paraId="589586E6" w14:textId="77777777" w:rsidR="00CD46DC" w:rsidRDefault="00037EF4" w:rsidP="00D368FE">
      <w:r>
        <w:t>Die Vorhersagen sollen von einem Optimierungssystem über Standard-Internetprotokolle abgerufen werden können. Für diese Arbeit kann wahlweise eine drahtlose oder drahtgebundene Technologie verwendet werden.</w:t>
      </w:r>
    </w:p>
    <w:p w14:paraId="7B64FDAB" w14:textId="77777777" w:rsidR="00CC35AF" w:rsidRPr="00D368FE" w:rsidRDefault="00EE468E" w:rsidP="00D368FE">
      <w:pPr>
        <w:rPr>
          <w:rStyle w:val="Hervorhebung"/>
        </w:rPr>
      </w:pPr>
      <w:r w:rsidRPr="00D368FE">
        <w:rPr>
          <w:rStyle w:val="Hervorhebung"/>
        </w:rPr>
        <w:t>Energieversorgung</w:t>
      </w:r>
    </w:p>
    <w:p w14:paraId="6C647A56" w14:textId="77777777" w:rsidR="00CD46DC" w:rsidRDefault="00037EF4" w:rsidP="00037EF4">
      <w:r>
        <w:t xml:space="preserve">Dem Energieverbrauch ist Beachtung zu schenken, obwohl es sich im Rahmen der Arbeit um einen Prototypen handeln wird. Der </w:t>
      </w:r>
      <w:r w:rsidR="00CD46DC">
        <w:t>Energieverbrauch</w:t>
      </w:r>
      <w:r>
        <w:t xml:space="preserve"> muss so gering wie möglich sein und soll eine durchschnittliche Leistungsaufnahme von </w:t>
      </w:r>
      <w:r w:rsidR="00B56849">
        <w:t>2</w:t>
      </w:r>
      <w:r>
        <w:t xml:space="preserve"> Watt </w:t>
      </w:r>
      <w:r w:rsidR="00B56849">
        <w:t>nicht übersteigen</w:t>
      </w:r>
      <w:r>
        <w:t>.</w:t>
      </w:r>
      <w:r w:rsidR="00B56849">
        <w:t xml:space="preserve"> Das Gerät muss nicht für Batteriebetrieb ausgelegt werden.</w:t>
      </w:r>
      <w:r>
        <w:t xml:space="preserve"> </w:t>
      </w:r>
    </w:p>
    <w:p w14:paraId="65B620C3" w14:textId="77777777" w:rsidR="006750C7" w:rsidRPr="00D368FE" w:rsidRDefault="006750C7" w:rsidP="00D368FE">
      <w:pPr>
        <w:rPr>
          <w:rStyle w:val="Hervorhebung"/>
        </w:rPr>
      </w:pPr>
      <w:r w:rsidRPr="00D368FE">
        <w:rPr>
          <w:rStyle w:val="Hervorhebung"/>
        </w:rPr>
        <w:t>Sensorik</w:t>
      </w:r>
    </w:p>
    <w:p w14:paraId="1713CBDC" w14:textId="77777777" w:rsidR="00CD46DC" w:rsidRDefault="00B56849" w:rsidP="00D368FE">
      <w:r>
        <w:t xml:space="preserve">Die Sensorik zur Beobachtung des aktuellen Wettergeschehens ist zu evaluieren. Naheliegend ist eine </w:t>
      </w:r>
      <w:commentRangeStart w:id="4"/>
      <w:r>
        <w:t>Kamera</w:t>
      </w:r>
      <w:commentRangeEnd w:id="4"/>
      <w:r w:rsidR="00A66DD1">
        <w:rPr>
          <w:rStyle w:val="Kommentarzeichen"/>
        </w:rPr>
        <w:commentReference w:id="4"/>
      </w:r>
      <w:r>
        <w:t>, es soll aber geprüft werden, ob weitere Sensoren in Frage kommen.</w:t>
      </w:r>
    </w:p>
    <w:p w14:paraId="6D80636D" w14:textId="77777777" w:rsidR="00032FC2" w:rsidRPr="00D368FE" w:rsidRDefault="00D368FE" w:rsidP="00D368FE">
      <w:pPr>
        <w:rPr>
          <w:rStyle w:val="Hervorhebung"/>
        </w:rPr>
      </w:pPr>
      <w:r w:rsidRPr="00D368FE">
        <w:rPr>
          <w:rStyle w:val="Hervorhebung"/>
        </w:rPr>
        <w:t>Baugrösse</w:t>
      </w:r>
      <w:r w:rsidR="00B56849">
        <w:rPr>
          <w:rStyle w:val="Hervorhebung"/>
        </w:rPr>
        <w:t xml:space="preserve"> und</w:t>
      </w:r>
      <w:r w:rsidR="00D013C2">
        <w:rPr>
          <w:rStyle w:val="Hervorhebung"/>
        </w:rPr>
        <w:t xml:space="preserve"> Kosten</w:t>
      </w:r>
    </w:p>
    <w:p w14:paraId="717348C0" w14:textId="77777777" w:rsidR="00CD46DC" w:rsidRDefault="00B56849" w:rsidP="0051509B">
      <w:r>
        <w:t>Die Baugrösse ist nicht kritisch, soll trotzdem so gering wie möglich gehalten werden.</w:t>
      </w:r>
    </w:p>
    <w:p w14:paraId="6EBAED33" w14:textId="77777777" w:rsidR="00B56849" w:rsidRDefault="00B56849" w:rsidP="0051509B">
      <w:r>
        <w:t>Erfahrungsgemäss sind Besitzer von PV-Anlagen sehr preissensitiv, wenn es um Eigenverbrauchsoptimierung geht. Daraus kann abgeleitet werden, dass das zu entwickelnde Gerät extrem kostengünstig sein muss. Die Materialkosten für den Prototyp sollen deshalb 50 Franken nicht übersteigen. Es ist aufzuzeigen, welche Kosten für ein Seriengerät zu erwarten sind.</w:t>
      </w:r>
    </w:p>
    <w:p w14:paraId="142ABCAF" w14:textId="77777777" w:rsidR="00032FC2" w:rsidRDefault="00032FC2" w:rsidP="0051509B">
      <w:pPr>
        <w:rPr>
          <w:rStyle w:val="Fett"/>
        </w:rPr>
      </w:pPr>
      <w:r w:rsidRPr="00D368FE">
        <w:rPr>
          <w:rStyle w:val="Fett"/>
        </w:rPr>
        <w:t>Teilaufgaben</w:t>
      </w:r>
    </w:p>
    <w:p w14:paraId="4695427E" w14:textId="77777777" w:rsidR="00D368FE" w:rsidRDefault="00D368FE" w:rsidP="00D368FE">
      <w:r w:rsidRPr="00D368FE">
        <w:t>Im Rahmen dieser Masterthesis sind folgende Teilauf</w:t>
      </w:r>
      <w:r>
        <w:t>gaben zu erledigen</w:t>
      </w:r>
      <w:r w:rsidR="00302386">
        <w:t>:</w:t>
      </w:r>
    </w:p>
    <w:p w14:paraId="6724A919" w14:textId="77777777" w:rsidR="00543EDC" w:rsidRPr="00AE6041" w:rsidRDefault="00543EDC" w:rsidP="00543EDC">
      <w:pPr>
        <w:rPr>
          <w:rStyle w:val="Hervorhebung"/>
        </w:rPr>
      </w:pPr>
      <w:r>
        <w:rPr>
          <w:rStyle w:val="Hervorhebung"/>
        </w:rPr>
        <w:t>Anforderungen definieren</w:t>
      </w:r>
    </w:p>
    <w:p w14:paraId="04780F4F" w14:textId="77777777" w:rsidR="00CD46DC" w:rsidRDefault="001F7CF8" w:rsidP="00D368FE">
      <w:r>
        <w:t>Basierend auf den obgenannten Vorgaben sind die Anforderungen an das Gerät zu definieren. Für die Anforderungen soll auch definiert werden, welche</w:t>
      </w:r>
      <w:del w:id="6" w:author="tecamenz" w:date="2017-07-28T16:22:00Z">
        <w:r w:rsidDel="00A66DD1">
          <w:delText>s</w:delText>
        </w:r>
      </w:del>
      <w:r>
        <w:t xml:space="preserve"> Kriterien erfüllt sein müssen resp. gewünscht sind. Z.B. ist wünschenswert, dass der Vorhersagezeitraum 60’ beträgt. Aber welcher Zeitraum muss mindestens erfüllt sein?</w:t>
      </w:r>
    </w:p>
    <w:p w14:paraId="0CEFFA68" w14:textId="77777777" w:rsidR="00D368FE" w:rsidRPr="00A66DD1" w:rsidRDefault="008B4BE7" w:rsidP="00D368FE">
      <w:pPr>
        <w:rPr>
          <w:rStyle w:val="Hervorhebung"/>
          <w:rPrChange w:id="7" w:author="tecamenz" w:date="2017-07-28T16:16:00Z">
            <w:rPr>
              <w:rStyle w:val="Hervorhebung"/>
              <w:lang w:val="en-US"/>
            </w:rPr>
          </w:rPrChange>
        </w:rPr>
      </w:pPr>
      <w:r w:rsidRPr="00A66DD1">
        <w:rPr>
          <w:rStyle w:val="Hervorhebung"/>
          <w:rPrChange w:id="8" w:author="tecamenz" w:date="2017-07-28T16:16:00Z">
            <w:rPr>
              <w:rStyle w:val="Hervorhebung"/>
              <w:lang w:val="en-US"/>
            </w:rPr>
          </w:rPrChange>
        </w:rPr>
        <w:t>Analyse des St</w:t>
      </w:r>
      <w:r w:rsidR="001F7CF8" w:rsidRPr="00A66DD1">
        <w:rPr>
          <w:rStyle w:val="Hervorhebung"/>
          <w:rPrChange w:id="9" w:author="tecamenz" w:date="2017-07-28T16:16:00Z">
            <w:rPr>
              <w:rStyle w:val="Hervorhebung"/>
              <w:lang w:val="en-US"/>
            </w:rPr>
          </w:rPrChange>
        </w:rPr>
        <w:t>and der Technik</w:t>
      </w:r>
    </w:p>
    <w:p w14:paraId="6D661DCD" w14:textId="77777777" w:rsidR="001F7CF8" w:rsidRDefault="001F7CF8" w:rsidP="00D368FE">
      <w:pPr>
        <w:rPr>
          <w:rStyle w:val="Hervorhebung"/>
          <w:i w:val="0"/>
        </w:rPr>
      </w:pPr>
      <w:commentRangeStart w:id="10"/>
      <w:r w:rsidRPr="001F7CF8">
        <w:rPr>
          <w:rStyle w:val="Hervorhebung"/>
          <w:i w:val="0"/>
        </w:rPr>
        <w:t xml:space="preserve">Es ist eine Analyse zum </w:t>
      </w:r>
      <w:r>
        <w:rPr>
          <w:rStyle w:val="Hervorhebung"/>
          <w:i w:val="0"/>
        </w:rPr>
        <w:t xml:space="preserve">Stand der Technik </w:t>
      </w:r>
      <w:r w:rsidRPr="001F7CF8">
        <w:rPr>
          <w:rStyle w:val="Hervorhebung"/>
          <w:i w:val="0"/>
        </w:rPr>
        <w:t>durch</w:t>
      </w:r>
      <w:r>
        <w:rPr>
          <w:rStyle w:val="Hervorhebung"/>
          <w:i w:val="0"/>
        </w:rPr>
        <w:t>zuführen. Es soll aufgezeigt werden, welche Produkte bereits am Markt erhältlich sind und welche Eigenschaften diese haben.</w:t>
      </w:r>
      <w:commentRangeEnd w:id="10"/>
      <w:r w:rsidR="00A66DD1">
        <w:rPr>
          <w:rStyle w:val="Kommentarzeichen"/>
        </w:rPr>
        <w:commentReference w:id="10"/>
      </w:r>
    </w:p>
    <w:p w14:paraId="01924041" w14:textId="77777777" w:rsidR="001F7CF8" w:rsidRDefault="001F7CF8" w:rsidP="00D368FE">
      <w:pPr>
        <w:rPr>
          <w:rStyle w:val="Hervorhebung"/>
          <w:i w:val="0"/>
        </w:rPr>
      </w:pPr>
      <w:r>
        <w:rPr>
          <w:rStyle w:val="Hervorhebung"/>
          <w:i w:val="0"/>
        </w:rPr>
        <w:t>Weiter sind Algorithmen zu evaluieren, welche die Aufgabe lösen können. Eine Möglichkeit besteht auch darin, Algorithmen von frei verfügbaren Bibliotheken zu analysieren (z.B. OpenCV). Für die Algorithmen ist zu evaluieren, welche Daten diese benötigen und welche Rechenleistung erforderlich ist.</w:t>
      </w:r>
    </w:p>
    <w:p w14:paraId="62B7BDFA" w14:textId="77777777" w:rsidR="00CD46DC" w:rsidRPr="001F7CF8" w:rsidRDefault="001F7CF8" w:rsidP="001F7CF8">
      <w:pPr>
        <w:rPr>
          <w:rFonts w:ascii="Times New Roman" w:hAnsi="Times New Roman"/>
          <w:iCs/>
        </w:rPr>
      </w:pPr>
      <w:r>
        <w:rPr>
          <w:rStyle w:val="Hervorhebung"/>
          <w:i w:val="0"/>
        </w:rPr>
        <w:t xml:space="preserve">Die Analyse der Algorithmen hat u.U. auch einen Einfluss auf die Anforderungen. Mögliche Einschränkungen durch die Algorithmen sind in den Anforderungen zu berücksichtigen. </w:t>
      </w:r>
    </w:p>
    <w:p w14:paraId="3DFFFAC9" w14:textId="77777777" w:rsidR="00D368FE" w:rsidRPr="00960D57" w:rsidRDefault="00A80982" w:rsidP="00D368FE">
      <w:pPr>
        <w:rPr>
          <w:rStyle w:val="Hervorhebung"/>
        </w:rPr>
      </w:pPr>
      <w:r>
        <w:rPr>
          <w:rStyle w:val="Hervorhebung"/>
        </w:rPr>
        <w:t>Evaluation</w:t>
      </w:r>
    </w:p>
    <w:p w14:paraId="2044C398" w14:textId="77777777" w:rsidR="00CD46DC" w:rsidRDefault="00CD46DC">
      <w:pPr>
        <w:adjustRightInd/>
        <w:snapToGrid/>
        <w:spacing w:before="0" w:line="240" w:lineRule="auto"/>
        <w:jc w:val="left"/>
      </w:pPr>
    </w:p>
    <w:p w14:paraId="09105824" w14:textId="77777777" w:rsidR="00302386" w:rsidRDefault="001F7CF8">
      <w:pPr>
        <w:adjustRightInd/>
        <w:snapToGrid/>
        <w:spacing w:before="0" w:line="240" w:lineRule="auto"/>
        <w:jc w:val="left"/>
        <w:rPr>
          <w:rStyle w:val="Hervorhebung"/>
          <w:i w:val="0"/>
        </w:rPr>
      </w:pPr>
      <w:r>
        <w:rPr>
          <w:rStyle w:val="Hervorhebung"/>
          <w:i w:val="0"/>
        </w:rPr>
        <w:lastRenderedPageBreak/>
        <w:t>Anhand der Anforderungen und der Analyse der Algorithmen</w:t>
      </w:r>
      <w:r w:rsidR="00E4216A">
        <w:rPr>
          <w:rStyle w:val="Hervorhebung"/>
          <w:i w:val="0"/>
        </w:rPr>
        <w:t xml:space="preserve"> ist die Sensorik zu evaluieren. Auch eine geeignete Controller-Plattform ist zu bestimmen.</w:t>
      </w:r>
    </w:p>
    <w:p w14:paraId="53122037" w14:textId="77777777" w:rsidR="00E4216A" w:rsidRPr="00B56849" w:rsidRDefault="00E4216A">
      <w:pPr>
        <w:adjustRightInd/>
        <w:snapToGrid/>
        <w:spacing w:before="0" w:line="240" w:lineRule="auto"/>
        <w:jc w:val="left"/>
        <w:rPr>
          <w:rStyle w:val="Hervorhebung"/>
          <w:i w:val="0"/>
        </w:rPr>
      </w:pPr>
      <w:commentRangeStart w:id="11"/>
      <w:r>
        <w:rPr>
          <w:rStyle w:val="Hervorhebung"/>
          <w:i w:val="0"/>
        </w:rPr>
        <w:t>Zudem sind die geeignetsten Algorithmen zu bestimmen</w:t>
      </w:r>
      <w:commentRangeEnd w:id="11"/>
      <w:r w:rsidR="00A66DD1">
        <w:rPr>
          <w:rStyle w:val="Kommentarzeichen"/>
        </w:rPr>
        <w:commentReference w:id="11"/>
      </w:r>
      <w:r>
        <w:rPr>
          <w:rStyle w:val="Hervorhebung"/>
          <w:i w:val="0"/>
        </w:rPr>
        <w:t>. Neben den Algorithmen selber sind auch geeignete Verfahren zu bestimmen, wie die Zuverlässigkeit und Genauigkeit überprüft werden kann.</w:t>
      </w:r>
    </w:p>
    <w:p w14:paraId="796AAE3A" w14:textId="77777777" w:rsidR="002759CC" w:rsidRDefault="00960D57">
      <w:pPr>
        <w:rPr>
          <w:rStyle w:val="Hervorhebung"/>
        </w:rPr>
      </w:pPr>
      <w:r>
        <w:rPr>
          <w:rStyle w:val="Hervorhebung"/>
        </w:rPr>
        <w:t>Entwicklung</w:t>
      </w:r>
      <w:r w:rsidR="004C2575">
        <w:rPr>
          <w:rStyle w:val="Hervorhebung"/>
        </w:rPr>
        <w:t>, Produktion und Test</w:t>
      </w:r>
      <w:r>
        <w:rPr>
          <w:rStyle w:val="Hervorhebung"/>
        </w:rPr>
        <w:t xml:space="preserve"> der HW und SW</w:t>
      </w:r>
    </w:p>
    <w:p w14:paraId="0CAAD585" w14:textId="77777777" w:rsidR="00543EDC" w:rsidRDefault="00E4216A" w:rsidP="00D368FE">
      <w:pPr>
        <w:rPr>
          <w:rStyle w:val="Hervorhebung"/>
          <w:i w:val="0"/>
        </w:rPr>
      </w:pPr>
      <w:r>
        <w:rPr>
          <w:rStyle w:val="Hervorhebung"/>
          <w:i w:val="0"/>
        </w:rPr>
        <w:t xml:space="preserve">Es ist ein funktionierender Prototyp zu bauen und zu programmieren. </w:t>
      </w:r>
      <w:commentRangeStart w:id="12"/>
      <w:r>
        <w:rPr>
          <w:rStyle w:val="Hervorhebung"/>
          <w:i w:val="0"/>
        </w:rPr>
        <w:t>Die vom Gerät zur Verfügung gestellten Resultate gemäss Vorgaben sind auf einer Weboberfläche darzustellen.</w:t>
      </w:r>
      <w:commentRangeEnd w:id="12"/>
      <w:r w:rsidR="00C528F2">
        <w:rPr>
          <w:rStyle w:val="Kommentarzeichen"/>
        </w:rPr>
        <w:commentReference w:id="12"/>
      </w:r>
    </w:p>
    <w:p w14:paraId="10CDF8E8" w14:textId="77777777" w:rsidR="00CD46DC" w:rsidRPr="00B56849" w:rsidRDefault="00B56849" w:rsidP="00D368FE">
      <w:pPr>
        <w:rPr>
          <w:i/>
        </w:rPr>
      </w:pPr>
      <w:r w:rsidRPr="00B56849">
        <w:rPr>
          <w:i/>
        </w:rPr>
        <w:t>Feldtest</w:t>
      </w:r>
    </w:p>
    <w:p w14:paraId="48D2887D" w14:textId="77777777" w:rsidR="00B56849" w:rsidRDefault="00B56849" w:rsidP="00D368FE">
      <w:r>
        <w:t>In</w:t>
      </w:r>
      <w:r w:rsidR="00E4216A">
        <w:t xml:space="preserve"> einem Feldtest ist </w:t>
      </w:r>
      <w:r>
        <w:t xml:space="preserve">die Zuverlässigkeit </w:t>
      </w:r>
      <w:r w:rsidR="00E4216A">
        <w:t>der Vorhersage zu eruieren. Es ist die Abweichung der Vorhersage zum tatsächlichen Verlauf zu messen und festzuhalten.</w:t>
      </w:r>
    </w:p>
    <w:p w14:paraId="4FCB03B1" w14:textId="77777777" w:rsidR="00CD46DC" w:rsidRDefault="00E4216A" w:rsidP="00D368FE">
      <w:pPr>
        <w:rPr>
          <w:i/>
        </w:rPr>
      </w:pPr>
      <w:r w:rsidRPr="00E4216A">
        <w:rPr>
          <w:i/>
        </w:rPr>
        <w:t>Opti</w:t>
      </w:r>
      <w:r>
        <w:rPr>
          <w:i/>
        </w:rPr>
        <w:t>mierung</w:t>
      </w:r>
    </w:p>
    <w:p w14:paraId="3A5986CD" w14:textId="77777777" w:rsidR="00E4216A" w:rsidRDefault="00E4216A" w:rsidP="00E4216A">
      <w:r>
        <w:t>Möglichkeiten zur Erhöhung der Zuverlässigkeit aufzeigen, nach Möglichkeit auch messtechnisch nachweisen.</w:t>
      </w:r>
    </w:p>
    <w:p w14:paraId="179536B9" w14:textId="77777777" w:rsidR="00E4216A" w:rsidRDefault="00E4216A" w:rsidP="00E4216A">
      <w:r>
        <w:t>Möglichkeiten der Kostenoptimierung aufzeigen, z.B. wie weit kann die Auflösung der Kamera reduziert werden, um noch zuverlässige Ergebnisse zu erhalten?</w:t>
      </w:r>
    </w:p>
    <w:p w14:paraId="52611F4A" w14:textId="77777777" w:rsidR="004C2575" w:rsidRPr="00BD1C61" w:rsidRDefault="00BD1C61" w:rsidP="00D368FE">
      <w:pPr>
        <w:rPr>
          <w:rStyle w:val="Fett"/>
        </w:rPr>
      </w:pPr>
      <w:r>
        <w:rPr>
          <w:rStyle w:val="Fett"/>
        </w:rPr>
        <w:t>Dokumentation</w:t>
      </w:r>
    </w:p>
    <w:p w14:paraId="72FA29AE" w14:textId="77777777" w:rsidR="00BD1C61" w:rsidRDefault="00BD1C61" w:rsidP="00BD1C61">
      <w:pPr>
        <w:rPr>
          <w:lang w:eastAsia="en-US"/>
        </w:rPr>
      </w:pPr>
      <w:r>
        <w:rPr>
          <w:lang w:eastAsia="en-US"/>
        </w:rPr>
        <w:t>Umfassende Dokumentation der Arbeiten inkl.</w:t>
      </w:r>
    </w:p>
    <w:p w14:paraId="021DE336" w14:textId="77777777" w:rsidR="00BD1C61" w:rsidRPr="00BD1C61" w:rsidRDefault="00BD1C61" w:rsidP="00BD1C61">
      <w:pPr>
        <w:pStyle w:val="Listenabsatz"/>
        <w:numPr>
          <w:ilvl w:val="0"/>
          <w:numId w:val="47"/>
        </w:numPr>
      </w:pPr>
      <w:r w:rsidRPr="00BD1C61">
        <w:t>Projektplanung und Risikoabschätzungen</w:t>
      </w:r>
    </w:p>
    <w:p w14:paraId="4FA250C7" w14:textId="77777777" w:rsidR="00BD1C61" w:rsidRPr="00BD1C61" w:rsidRDefault="00BD1C61" w:rsidP="00BD1C61">
      <w:pPr>
        <w:pStyle w:val="Listenabsatz"/>
        <w:numPr>
          <w:ilvl w:val="0"/>
          <w:numId w:val="47"/>
        </w:numPr>
      </w:pPr>
      <w:r w:rsidRPr="00BD1C61">
        <w:t>Technische Dokumentation</w:t>
      </w:r>
    </w:p>
    <w:p w14:paraId="2101CB0C" w14:textId="77777777" w:rsidR="00BD1C61" w:rsidRDefault="00BD1C61" w:rsidP="00BD1C61">
      <w:pPr>
        <w:pStyle w:val="Listenabsatz"/>
        <w:numPr>
          <w:ilvl w:val="0"/>
          <w:numId w:val="47"/>
        </w:numPr>
      </w:pPr>
      <w:r w:rsidRPr="00BD1C61">
        <w:t>Schemas, Layouts, Technische Skizzen</w:t>
      </w:r>
    </w:p>
    <w:p w14:paraId="5CD7534A" w14:textId="77777777" w:rsidR="00E4216A" w:rsidRPr="00BD1C61" w:rsidRDefault="00E4216A" w:rsidP="00BD1C61">
      <w:pPr>
        <w:pStyle w:val="Listenabsatz"/>
        <w:numPr>
          <w:ilvl w:val="0"/>
          <w:numId w:val="47"/>
        </w:numPr>
      </w:pPr>
      <w:r>
        <w:t>Programmcode</w:t>
      </w:r>
    </w:p>
    <w:p w14:paraId="4BA3261C" w14:textId="77777777" w:rsidR="00BD1C61" w:rsidRPr="00BD1C61" w:rsidRDefault="00BD1C61" w:rsidP="00BD1C61">
      <w:pPr>
        <w:pStyle w:val="Listenabsatz"/>
        <w:numPr>
          <w:ilvl w:val="0"/>
          <w:numId w:val="47"/>
        </w:numPr>
      </w:pPr>
      <w:r w:rsidRPr="00BD1C61">
        <w:t>Testberichte</w:t>
      </w:r>
    </w:p>
    <w:p w14:paraId="4CF9CD0C" w14:textId="77777777" w:rsidR="00BD1C61" w:rsidRPr="00BD1C61" w:rsidRDefault="00BD1C61" w:rsidP="00BD1C61">
      <w:pPr>
        <w:pStyle w:val="Listenabsatz"/>
        <w:numPr>
          <w:ilvl w:val="0"/>
          <w:numId w:val="47"/>
        </w:numPr>
      </w:pPr>
      <w:r w:rsidRPr="00BD1C61">
        <w:t>Arbeitsjournal</w:t>
      </w:r>
    </w:p>
    <w:p w14:paraId="263C2D23" w14:textId="77777777" w:rsidR="00F752CD" w:rsidRPr="007A5731" w:rsidRDefault="00F752CD" w:rsidP="00EA1D20">
      <w:pPr>
        <w:rPr>
          <w:noProof/>
          <w:sz w:val="18"/>
          <w:szCs w:val="18"/>
        </w:rPr>
      </w:pPr>
    </w:p>
    <w:p w14:paraId="6D9C6124" w14:textId="77777777" w:rsidR="00302386" w:rsidRDefault="00302386">
      <w:pPr>
        <w:adjustRightInd/>
        <w:snapToGrid/>
        <w:spacing w:before="0" w:line="240" w:lineRule="auto"/>
        <w:jc w:val="left"/>
        <w:rPr>
          <w:b/>
          <w:bCs/>
          <w:noProof/>
        </w:rPr>
      </w:pPr>
      <w:r>
        <w:rPr>
          <w:noProof/>
        </w:rPr>
        <w:br w:type="page"/>
      </w:r>
    </w:p>
    <w:p w14:paraId="2347A295" w14:textId="77777777" w:rsidR="00F752CD" w:rsidRPr="007A5731" w:rsidRDefault="00F752CD" w:rsidP="007A5731">
      <w:pPr>
        <w:pStyle w:val="FormatvorlageFettVor6ptObenEinfacheeinfarbigeLinieAutomatis"/>
        <w:rPr>
          <w:noProof/>
        </w:rPr>
      </w:pPr>
      <w:r w:rsidRPr="007A5731">
        <w:rPr>
          <w:noProof/>
        </w:rPr>
        <w:lastRenderedPageBreak/>
        <w:t>Durchführung der Arbeit</w:t>
      </w:r>
    </w:p>
    <w:p w14:paraId="0E34F564" w14:textId="77777777" w:rsidR="00C77E29" w:rsidRPr="00CF43E2" w:rsidRDefault="00C77E29" w:rsidP="00CF43E2">
      <w:pPr>
        <w:rPr>
          <w:b/>
          <w:noProof/>
        </w:rPr>
      </w:pPr>
      <w:r w:rsidRPr="00CF43E2">
        <w:rPr>
          <w:b/>
          <w:noProof/>
        </w:rPr>
        <w:t>Termine</w:t>
      </w:r>
    </w:p>
    <w:p w14:paraId="20B6A6D7" w14:textId="77777777" w:rsidR="00C77E29" w:rsidRPr="00CD46DC" w:rsidRDefault="00C77E29" w:rsidP="00C77E29">
      <w:pPr>
        <w:tabs>
          <w:tab w:val="left" w:pos="3119"/>
        </w:tabs>
        <w:rPr>
          <w:noProof/>
          <w:highlight w:val="yellow"/>
        </w:rPr>
      </w:pPr>
      <w:r w:rsidRPr="00CD46DC">
        <w:rPr>
          <w:noProof/>
          <w:highlight w:val="yellow"/>
        </w:rPr>
        <w:t>Start der Arbeit:</w:t>
      </w:r>
      <w:r w:rsidRPr="00CD46DC">
        <w:rPr>
          <w:noProof/>
          <w:highlight w:val="yellow"/>
        </w:rPr>
        <w:tab/>
      </w:r>
      <w:r w:rsidR="004030F9" w:rsidRPr="00CD46DC">
        <w:rPr>
          <w:noProof/>
          <w:highlight w:val="yellow"/>
        </w:rPr>
        <w:t>22. Februar 2016</w:t>
      </w:r>
    </w:p>
    <w:p w14:paraId="1A2B51B6" w14:textId="77777777" w:rsidR="00C77E29" w:rsidRPr="00CD46DC" w:rsidRDefault="00C77E29" w:rsidP="00B0198B">
      <w:pPr>
        <w:tabs>
          <w:tab w:val="left" w:pos="3119"/>
        </w:tabs>
        <w:ind w:left="3119" w:hanging="3119"/>
        <w:jc w:val="left"/>
        <w:rPr>
          <w:noProof/>
          <w:highlight w:val="yellow"/>
        </w:rPr>
      </w:pPr>
      <w:r w:rsidRPr="00CD46DC">
        <w:rPr>
          <w:noProof/>
          <w:highlight w:val="yellow"/>
        </w:rPr>
        <w:t xml:space="preserve">Abgabe </w:t>
      </w:r>
      <w:r w:rsidR="005431B7" w:rsidRPr="00CD46DC">
        <w:rPr>
          <w:noProof/>
          <w:highlight w:val="yellow"/>
        </w:rPr>
        <w:t>Prüfungsexemplar</w:t>
      </w:r>
      <w:r w:rsidRPr="00CD46DC">
        <w:rPr>
          <w:noProof/>
          <w:highlight w:val="yellow"/>
        </w:rPr>
        <w:t>:</w:t>
      </w:r>
      <w:r w:rsidRPr="00CD46DC">
        <w:rPr>
          <w:noProof/>
          <w:highlight w:val="yellow"/>
        </w:rPr>
        <w:tab/>
      </w:r>
      <w:r w:rsidR="00975F78" w:rsidRPr="00CD46DC">
        <w:rPr>
          <w:noProof/>
          <w:highlight w:val="yellow"/>
        </w:rPr>
        <w:t>tbd</w:t>
      </w:r>
      <w:r w:rsidR="00B0198B" w:rsidRPr="00CD46DC">
        <w:rPr>
          <w:noProof/>
          <w:highlight w:val="yellow"/>
        </w:rPr>
        <w:t xml:space="preserve"> (Termine für HS 16/17 nicht bekannt)</w:t>
      </w:r>
      <w:r w:rsidR="00975F78" w:rsidRPr="00CD46DC">
        <w:rPr>
          <w:noProof/>
          <w:highlight w:val="yellow"/>
        </w:rPr>
        <w:t xml:space="preserve"> </w:t>
      </w:r>
      <w:r w:rsidR="00531009" w:rsidRPr="00CD46DC">
        <w:rPr>
          <w:noProof/>
          <w:highlight w:val="yellow"/>
        </w:rPr>
        <w:t xml:space="preserve">bis </w:t>
      </w:r>
      <w:r w:rsidR="00004E59" w:rsidRPr="00CD46DC">
        <w:rPr>
          <w:noProof/>
          <w:highlight w:val="yellow"/>
        </w:rPr>
        <w:t>1</w:t>
      </w:r>
      <w:r w:rsidR="001F6CFE" w:rsidRPr="00CD46DC">
        <w:rPr>
          <w:noProof/>
          <w:highlight w:val="yellow"/>
        </w:rPr>
        <w:t>7</w:t>
      </w:r>
      <w:r w:rsidR="00004E59" w:rsidRPr="00CD46DC">
        <w:rPr>
          <w:noProof/>
          <w:highlight w:val="yellow"/>
        </w:rPr>
        <w:t>.</w:t>
      </w:r>
      <w:r w:rsidR="001F6CFE" w:rsidRPr="00CD46DC">
        <w:rPr>
          <w:noProof/>
          <w:highlight w:val="yellow"/>
        </w:rPr>
        <w:t>0</w:t>
      </w:r>
      <w:r w:rsidR="00004E59" w:rsidRPr="00CD46DC">
        <w:rPr>
          <w:noProof/>
          <w:highlight w:val="yellow"/>
        </w:rPr>
        <w:t>0 Uhr Sekretariat</w:t>
      </w:r>
      <w:r w:rsidR="003372EB" w:rsidRPr="00CD46DC">
        <w:rPr>
          <w:noProof/>
          <w:highlight w:val="yellow"/>
        </w:rPr>
        <w:t xml:space="preserve"> Bachelor&amp;</w:t>
      </w:r>
      <w:r w:rsidR="00004E59" w:rsidRPr="00CD46DC">
        <w:rPr>
          <w:noProof/>
          <w:highlight w:val="yellow"/>
        </w:rPr>
        <w:t>Master</w:t>
      </w:r>
    </w:p>
    <w:p w14:paraId="0AEA7129" w14:textId="77777777" w:rsidR="00C77E29" w:rsidRPr="00CD46DC" w:rsidRDefault="005431B7" w:rsidP="00B0198B">
      <w:pPr>
        <w:tabs>
          <w:tab w:val="left" w:pos="3119"/>
        </w:tabs>
        <w:ind w:left="3119" w:hanging="3119"/>
        <w:jc w:val="left"/>
        <w:rPr>
          <w:noProof/>
          <w:highlight w:val="yellow"/>
        </w:rPr>
      </w:pPr>
      <w:r w:rsidRPr="00CD46DC">
        <w:rPr>
          <w:noProof/>
          <w:highlight w:val="yellow"/>
        </w:rPr>
        <w:t>Verteidigung</w:t>
      </w:r>
      <w:r w:rsidR="00C77E29" w:rsidRPr="00CD46DC">
        <w:rPr>
          <w:noProof/>
          <w:highlight w:val="yellow"/>
        </w:rPr>
        <w:t>:</w:t>
      </w:r>
      <w:r w:rsidR="00C77E29" w:rsidRPr="00CD46DC">
        <w:rPr>
          <w:noProof/>
          <w:highlight w:val="yellow"/>
        </w:rPr>
        <w:tab/>
      </w:r>
      <w:r w:rsidR="004030F9" w:rsidRPr="00CD46DC">
        <w:rPr>
          <w:noProof/>
          <w:highlight w:val="yellow"/>
        </w:rPr>
        <w:t>tbd</w:t>
      </w:r>
      <w:r w:rsidR="00B0198B" w:rsidRPr="00CD46DC">
        <w:rPr>
          <w:noProof/>
          <w:highlight w:val="yellow"/>
        </w:rPr>
        <w:t xml:space="preserve"> </w:t>
      </w:r>
    </w:p>
    <w:p w14:paraId="5F03F4A7" w14:textId="77777777" w:rsidR="00975F78" w:rsidRPr="00CD46DC" w:rsidRDefault="005431B7" w:rsidP="00B0198B">
      <w:pPr>
        <w:tabs>
          <w:tab w:val="left" w:pos="3119"/>
        </w:tabs>
        <w:ind w:left="3119" w:hanging="3119"/>
        <w:jc w:val="left"/>
        <w:rPr>
          <w:noProof/>
          <w:highlight w:val="yellow"/>
        </w:rPr>
      </w:pPr>
      <w:r w:rsidRPr="00CD46DC">
        <w:rPr>
          <w:noProof/>
          <w:highlight w:val="yellow"/>
        </w:rPr>
        <w:t>Abgabe</w:t>
      </w:r>
      <w:r w:rsidR="00212A91" w:rsidRPr="00CD46DC">
        <w:rPr>
          <w:noProof/>
          <w:highlight w:val="yellow"/>
        </w:rPr>
        <w:t xml:space="preserve"> def.</w:t>
      </w:r>
      <w:r w:rsidRPr="00CD46DC">
        <w:rPr>
          <w:noProof/>
          <w:highlight w:val="yellow"/>
        </w:rPr>
        <w:t xml:space="preserve"> Masterthesis:</w:t>
      </w:r>
      <w:r w:rsidRPr="00CD46DC">
        <w:rPr>
          <w:noProof/>
          <w:highlight w:val="yellow"/>
        </w:rPr>
        <w:tab/>
      </w:r>
      <w:r w:rsidR="004030F9" w:rsidRPr="00CD46DC">
        <w:rPr>
          <w:noProof/>
          <w:highlight w:val="yellow"/>
        </w:rPr>
        <w:t>tbd</w:t>
      </w:r>
      <w:r w:rsidR="00B0198B" w:rsidRPr="00CD46DC">
        <w:rPr>
          <w:noProof/>
          <w:highlight w:val="yellow"/>
        </w:rPr>
        <w:t xml:space="preserve"> (Termine für HS 16/17 nicht bekannt) </w:t>
      </w:r>
      <w:r w:rsidR="00531009" w:rsidRPr="00CD46DC">
        <w:rPr>
          <w:noProof/>
          <w:highlight w:val="yellow"/>
        </w:rPr>
        <w:t xml:space="preserve">bis </w:t>
      </w:r>
      <w:r w:rsidRPr="00CD46DC">
        <w:rPr>
          <w:noProof/>
          <w:highlight w:val="yellow"/>
        </w:rPr>
        <w:t>1</w:t>
      </w:r>
      <w:r w:rsidR="001F6CFE" w:rsidRPr="00CD46DC">
        <w:rPr>
          <w:noProof/>
          <w:highlight w:val="yellow"/>
        </w:rPr>
        <w:t>7.0</w:t>
      </w:r>
      <w:r w:rsidRPr="00CD46DC">
        <w:rPr>
          <w:noProof/>
          <w:highlight w:val="yellow"/>
        </w:rPr>
        <w:t xml:space="preserve">0 Uhr Sekretariat </w:t>
      </w:r>
      <w:r w:rsidR="000742CB" w:rsidRPr="00CD46DC">
        <w:rPr>
          <w:noProof/>
          <w:highlight w:val="yellow"/>
        </w:rPr>
        <w:t>Bachelor&amp;</w:t>
      </w:r>
      <w:r w:rsidRPr="00CD46DC">
        <w:rPr>
          <w:noProof/>
          <w:highlight w:val="yellow"/>
        </w:rPr>
        <w:t>Master</w:t>
      </w:r>
    </w:p>
    <w:p w14:paraId="35CDA4CD" w14:textId="77777777" w:rsidR="001B0DEC" w:rsidRPr="00CD46DC" w:rsidRDefault="001B0DEC" w:rsidP="00B0198B">
      <w:pPr>
        <w:tabs>
          <w:tab w:val="left" w:pos="3119"/>
        </w:tabs>
        <w:ind w:left="3119" w:hanging="3119"/>
        <w:jc w:val="left"/>
        <w:rPr>
          <w:noProof/>
          <w:highlight w:val="yellow"/>
        </w:rPr>
      </w:pPr>
      <w:r w:rsidRPr="00CD46DC">
        <w:rPr>
          <w:noProof/>
          <w:highlight w:val="yellow"/>
        </w:rPr>
        <w:t>Diplomausstellung</w:t>
      </w:r>
      <w:r w:rsidRPr="00CD46DC">
        <w:rPr>
          <w:noProof/>
          <w:highlight w:val="yellow"/>
        </w:rPr>
        <w:tab/>
      </w:r>
      <w:r w:rsidR="00DC186F" w:rsidRPr="00CD46DC">
        <w:rPr>
          <w:noProof/>
          <w:highlight w:val="yellow"/>
        </w:rPr>
        <w:t>8. Juli 2016</w:t>
      </w:r>
    </w:p>
    <w:p w14:paraId="2D382929" w14:textId="77777777" w:rsidR="007C3DBB" w:rsidRDefault="007C3DBB" w:rsidP="00B0198B">
      <w:pPr>
        <w:tabs>
          <w:tab w:val="left" w:pos="3119"/>
        </w:tabs>
        <w:ind w:left="3119" w:hanging="3119"/>
        <w:rPr>
          <w:noProof/>
        </w:rPr>
      </w:pPr>
      <w:r w:rsidRPr="00CD46DC">
        <w:rPr>
          <w:noProof/>
          <w:highlight w:val="yellow"/>
        </w:rPr>
        <w:t xml:space="preserve">→ Weitere Termine </w:t>
      </w:r>
      <w:r w:rsidR="00441E1F" w:rsidRPr="00CD46DC">
        <w:rPr>
          <w:noProof/>
          <w:highlight w:val="yellow"/>
        </w:rPr>
        <w:t>gemäss Ablauf Master-Thesis</w:t>
      </w:r>
      <w:r w:rsidR="00441E1F">
        <w:rPr>
          <w:noProof/>
        </w:rPr>
        <w:t xml:space="preserve"> </w:t>
      </w:r>
    </w:p>
    <w:p w14:paraId="5E8FD7D2" w14:textId="77777777" w:rsidR="00212A91" w:rsidRPr="007A5731" w:rsidRDefault="00212A91" w:rsidP="00C77E29">
      <w:pPr>
        <w:tabs>
          <w:tab w:val="left" w:pos="3119"/>
        </w:tabs>
        <w:rPr>
          <w:noProof/>
        </w:rPr>
      </w:pPr>
    </w:p>
    <w:p w14:paraId="4F576988" w14:textId="77777777" w:rsidR="00727801" w:rsidRDefault="009A7CDE" w:rsidP="00F752CD">
      <w:pPr>
        <w:tabs>
          <w:tab w:val="left" w:pos="2835"/>
        </w:tabs>
        <w:rPr>
          <w:noProof/>
        </w:rPr>
      </w:pPr>
      <w:r>
        <w:rPr>
          <w:noProof/>
        </w:rPr>
        <w:t xml:space="preserve">Die Prüfungsexemplare der Masterthesis </w:t>
      </w:r>
      <w:r w:rsidR="00727801">
        <w:rPr>
          <w:noProof/>
        </w:rPr>
        <w:t xml:space="preserve">(Korrekturexemplare) </w:t>
      </w:r>
      <w:r w:rsidR="001F6CFE">
        <w:rPr>
          <w:noProof/>
        </w:rPr>
        <w:t xml:space="preserve">werden vom Sekretariat Bachelor &amp; </w:t>
      </w:r>
      <w:r>
        <w:rPr>
          <w:noProof/>
        </w:rPr>
        <w:t>Master dem Advisor und den Experten/Expertinnen zur Korrektur und Vorbereitung der Verteidi</w:t>
      </w:r>
      <w:r w:rsidR="001F6CFE">
        <w:rPr>
          <w:noProof/>
        </w:rPr>
        <w:t>-</w:t>
      </w:r>
      <w:r>
        <w:rPr>
          <w:noProof/>
        </w:rPr>
        <w:t>gung zugestellt.</w:t>
      </w:r>
      <w:r w:rsidR="00727801">
        <w:rPr>
          <w:noProof/>
        </w:rPr>
        <w:t xml:space="preserve"> </w:t>
      </w:r>
      <w:r w:rsidR="00531009">
        <w:rPr>
          <w:noProof/>
        </w:rPr>
        <w:t xml:space="preserve">Die Abgabe der Thesis muss nicht zwingend über das Sekretariat laufen, d.h. der Advisor kann die Thesis auch direkt dem Experten übergeben. Das Sekretariat benötigt jedoch rechtzeitig eine Information. </w:t>
      </w:r>
      <w:r w:rsidR="004C781F">
        <w:rPr>
          <w:noProof/>
        </w:rPr>
        <w:t xml:space="preserve">Das Sekretariat benötigt zu diesem Zeitpunkt noch kein Exemplar für die Archivierung. </w:t>
      </w:r>
      <w:r w:rsidR="00727801">
        <w:rPr>
          <w:noProof/>
        </w:rPr>
        <w:t xml:space="preserve">Allfällige Korrekturen und Nachbesserungen </w:t>
      </w:r>
      <w:r w:rsidR="00D711AA">
        <w:rPr>
          <w:noProof/>
        </w:rPr>
        <w:t xml:space="preserve">zur Erarbeitung der definitiven Masterthesis </w:t>
      </w:r>
      <w:r w:rsidR="00727801">
        <w:rPr>
          <w:noProof/>
        </w:rPr>
        <w:t>werden dem Studierenden nach der Verteidigung mitgeteilt.</w:t>
      </w:r>
    </w:p>
    <w:p w14:paraId="677862DE" w14:textId="77777777" w:rsidR="00F752CD" w:rsidRPr="007A5731" w:rsidRDefault="00531009" w:rsidP="00F752CD">
      <w:pPr>
        <w:tabs>
          <w:tab w:val="left" w:pos="2835"/>
        </w:tabs>
        <w:rPr>
          <w:noProof/>
        </w:rPr>
      </w:pPr>
      <w:r>
        <w:rPr>
          <w:noProof/>
        </w:rPr>
        <w:t>Ein</w:t>
      </w:r>
      <w:r w:rsidR="005431B7">
        <w:rPr>
          <w:noProof/>
        </w:rPr>
        <w:t xml:space="preserve"> </w:t>
      </w:r>
      <w:r w:rsidR="005431B7" w:rsidRPr="001F6CFE">
        <w:rPr>
          <w:b/>
          <w:noProof/>
        </w:rPr>
        <w:t>definitive</w:t>
      </w:r>
      <w:r>
        <w:rPr>
          <w:b/>
          <w:noProof/>
        </w:rPr>
        <w:t>s Exemplar der</w:t>
      </w:r>
      <w:r w:rsidR="005431B7" w:rsidRPr="001F6CFE">
        <w:rPr>
          <w:b/>
          <w:noProof/>
        </w:rPr>
        <w:t xml:space="preserve"> Masterthesis</w:t>
      </w:r>
      <w:r w:rsidR="00F752CD" w:rsidRPr="001F6CFE">
        <w:rPr>
          <w:b/>
          <w:noProof/>
        </w:rPr>
        <w:t xml:space="preserve"> </w:t>
      </w:r>
      <w:r w:rsidR="00F752CD" w:rsidRPr="00531009">
        <w:rPr>
          <w:noProof/>
        </w:rPr>
        <w:t xml:space="preserve">muss </w:t>
      </w:r>
      <w:r w:rsidR="00F752CD" w:rsidRPr="001F6CFE">
        <w:rPr>
          <w:b/>
          <w:noProof/>
        </w:rPr>
        <w:t xml:space="preserve">im Sekretariat </w:t>
      </w:r>
      <w:r w:rsidR="004E23D1" w:rsidRPr="001F6CFE">
        <w:rPr>
          <w:b/>
          <w:noProof/>
        </w:rPr>
        <w:t xml:space="preserve">Bachelor &amp; Master </w:t>
      </w:r>
      <w:r w:rsidR="00F752CD" w:rsidRPr="001F6CFE">
        <w:rPr>
          <w:b/>
          <w:noProof/>
        </w:rPr>
        <w:t>abgeben</w:t>
      </w:r>
      <w:r w:rsidR="00F752CD" w:rsidRPr="007A5731">
        <w:rPr>
          <w:noProof/>
        </w:rPr>
        <w:t xml:space="preserve"> werden. </w:t>
      </w:r>
      <w:r>
        <w:rPr>
          <w:noProof/>
        </w:rPr>
        <w:t xml:space="preserve">Dieses Exemplar wird danach in der Bibliothek archiviert. </w:t>
      </w:r>
      <w:r w:rsidR="00F752CD" w:rsidRPr="007A5731">
        <w:rPr>
          <w:noProof/>
        </w:rPr>
        <w:t xml:space="preserve">Vertrauliche Arbeiten sind in einem verschlossenen </w:t>
      </w:r>
      <w:r w:rsidR="004E23D1">
        <w:rPr>
          <w:noProof/>
        </w:rPr>
        <w:t>Couvert</w:t>
      </w:r>
      <w:r w:rsidR="004E23D1" w:rsidRPr="007A5731">
        <w:rPr>
          <w:noProof/>
        </w:rPr>
        <w:t xml:space="preserve"> </w:t>
      </w:r>
      <w:r w:rsidR="00F752CD" w:rsidRPr="007A5731">
        <w:rPr>
          <w:noProof/>
        </w:rPr>
        <w:t xml:space="preserve">abzugeben. Die termingerechte Abgabe wird mit </w:t>
      </w:r>
      <w:r w:rsidR="004E23D1" w:rsidRPr="007A5731">
        <w:rPr>
          <w:noProof/>
        </w:rPr>
        <w:t>eine</w:t>
      </w:r>
      <w:r w:rsidR="004E23D1">
        <w:rPr>
          <w:noProof/>
        </w:rPr>
        <w:t>r Bestätigung beglaubigt</w:t>
      </w:r>
      <w:r w:rsidR="00F752CD" w:rsidRPr="007A5731">
        <w:rPr>
          <w:noProof/>
        </w:rPr>
        <w:t xml:space="preserve">. </w:t>
      </w:r>
    </w:p>
    <w:p w14:paraId="1075BE09" w14:textId="77777777" w:rsidR="00F752CD" w:rsidRPr="007A5731" w:rsidRDefault="00F752CD" w:rsidP="00F752CD">
      <w:pPr>
        <w:rPr>
          <w:noProof/>
          <w:sz w:val="18"/>
          <w:szCs w:val="18"/>
        </w:rPr>
      </w:pPr>
      <w:r w:rsidRPr="007A5731">
        <w:rPr>
          <w:b/>
          <w:noProof/>
        </w:rPr>
        <w:t>Organisatorisches</w:t>
      </w:r>
    </w:p>
    <w:p w14:paraId="10081B84" w14:textId="77777777" w:rsidR="00DD2683" w:rsidRPr="007A5731" w:rsidRDefault="00CF43E2" w:rsidP="00F752CD">
      <w:pPr>
        <w:rPr>
          <w:noProof/>
        </w:rPr>
      </w:pPr>
      <w:r>
        <w:rPr>
          <w:noProof/>
        </w:rPr>
        <w:t xml:space="preserve">Wenigstens alle 4 Wochen hat eine Zwischenbesprechung </w:t>
      </w:r>
      <w:r w:rsidR="005431B7">
        <w:rPr>
          <w:noProof/>
        </w:rPr>
        <w:t xml:space="preserve">zwischen dem Studierenden und dem Advisor </w:t>
      </w:r>
      <w:r>
        <w:rPr>
          <w:noProof/>
        </w:rPr>
        <w:t>stattzufinden. Diese müssen vom Studierenden</w:t>
      </w:r>
      <w:r w:rsidR="005431B7">
        <w:rPr>
          <w:noProof/>
        </w:rPr>
        <w:t xml:space="preserve"> organisiert werden.</w:t>
      </w:r>
    </w:p>
    <w:p w14:paraId="22144BEE" w14:textId="77777777" w:rsidR="00531009" w:rsidRPr="007A5731" w:rsidRDefault="005431B7" w:rsidP="00E20217">
      <w:pPr>
        <w:rPr>
          <w:noProof/>
        </w:rPr>
      </w:pPr>
      <w:r>
        <w:rPr>
          <w:noProof/>
          <w:lang w:eastAsia="en-US"/>
        </w:rPr>
        <w:t>Der Termin für die Verteidigung der Masterthesis wird</w:t>
      </w:r>
      <w:r w:rsidR="00E20217" w:rsidRPr="007A5731">
        <w:rPr>
          <w:noProof/>
          <w:lang w:eastAsia="en-US"/>
        </w:rPr>
        <w:t xml:space="preserve"> dem Diplomanden </w:t>
      </w:r>
      <w:r w:rsidR="0044039E" w:rsidRPr="007A5731">
        <w:rPr>
          <w:noProof/>
          <w:lang w:eastAsia="en-US"/>
        </w:rPr>
        <w:t>frühzeitig</w:t>
      </w:r>
      <w:r w:rsidR="00E20217" w:rsidRPr="007A5731">
        <w:rPr>
          <w:noProof/>
          <w:lang w:eastAsia="en-US"/>
        </w:rPr>
        <w:t xml:space="preserve"> </w:t>
      </w:r>
      <w:r w:rsidR="004E23D1">
        <w:rPr>
          <w:noProof/>
          <w:lang w:eastAsia="en-US"/>
        </w:rPr>
        <w:t xml:space="preserve">durch den Advisor </w:t>
      </w:r>
      <w:r w:rsidR="00E20217" w:rsidRPr="007A5731">
        <w:rPr>
          <w:noProof/>
          <w:lang w:eastAsia="en-US"/>
        </w:rPr>
        <w:t>mitgeteilt.</w:t>
      </w:r>
    </w:p>
    <w:p w14:paraId="7FB1AD0B" w14:textId="77777777" w:rsidR="00F752CD" w:rsidRPr="007A5731" w:rsidRDefault="00F752CD" w:rsidP="005431B7">
      <w:pPr>
        <w:pStyle w:val="FormatvorlageFettVor6ptObenEinfacheeinfarbigeLinieAutomatis"/>
        <w:rPr>
          <w:noProof/>
        </w:rPr>
      </w:pPr>
      <w:r w:rsidRPr="007A5731">
        <w:rPr>
          <w:noProof/>
        </w:rPr>
        <w:t>Dokumentation</w:t>
      </w:r>
    </w:p>
    <w:p w14:paraId="5E48790E" w14:textId="77777777" w:rsidR="00F752CD" w:rsidRPr="007A5731" w:rsidRDefault="005431B7" w:rsidP="00F752CD">
      <w:pPr>
        <w:rPr>
          <w:noProof/>
        </w:rPr>
      </w:pPr>
      <w:r>
        <w:rPr>
          <w:noProof/>
        </w:rPr>
        <w:t>Die definitive Masterthesis</w:t>
      </w:r>
      <w:r w:rsidR="00531009">
        <w:rPr>
          <w:noProof/>
        </w:rPr>
        <w:t xml:space="preserve"> ist in </w:t>
      </w:r>
      <w:r w:rsidR="00531009" w:rsidRPr="000742CB">
        <w:rPr>
          <w:b/>
          <w:noProof/>
        </w:rPr>
        <w:t>1-f</w:t>
      </w:r>
      <w:r w:rsidR="00F752CD" w:rsidRPr="000742CB">
        <w:rPr>
          <w:b/>
          <w:noProof/>
        </w:rPr>
        <w:t>acher Ausführun</w:t>
      </w:r>
      <w:r w:rsidR="00F752CD" w:rsidRPr="007A5731">
        <w:rPr>
          <w:noProof/>
        </w:rPr>
        <w:t xml:space="preserve">g </w:t>
      </w:r>
      <w:r w:rsidR="00B1610A">
        <w:rPr>
          <w:noProof/>
        </w:rPr>
        <w:t>(</w:t>
      </w:r>
      <w:r w:rsidR="00531009">
        <w:rPr>
          <w:noProof/>
        </w:rPr>
        <w:t>für Bibliotheksa</w:t>
      </w:r>
      <w:r w:rsidR="00B1610A">
        <w:rPr>
          <w:noProof/>
        </w:rPr>
        <w:t xml:space="preserve">rchiv) </w:t>
      </w:r>
      <w:r w:rsidR="00F752CD" w:rsidRPr="007A5731">
        <w:rPr>
          <w:noProof/>
        </w:rPr>
        <w:t xml:space="preserve">zu erstellen. </w:t>
      </w:r>
      <w:r>
        <w:rPr>
          <w:noProof/>
        </w:rPr>
        <w:t>Die Masterthesis</w:t>
      </w:r>
      <w:r w:rsidR="00F752CD" w:rsidRPr="007A5731">
        <w:rPr>
          <w:noProof/>
        </w:rPr>
        <w:t xml:space="preserve"> enthält zudem zwingend</w:t>
      </w:r>
    </w:p>
    <w:p w14:paraId="1D58E3E2" w14:textId="77777777" w:rsidR="005431B7" w:rsidRPr="00FA4727" w:rsidRDefault="00F752CD" w:rsidP="00FA4727">
      <w:pPr>
        <w:pStyle w:val="Listenabsatz"/>
        <w:numPr>
          <w:ilvl w:val="0"/>
          <w:numId w:val="49"/>
        </w:numPr>
      </w:pPr>
      <w:r w:rsidRPr="00FA4727">
        <w:t xml:space="preserve">die folgende Selbstständigkeitserklärung auf der Rückseite des Titelblattes: </w:t>
      </w:r>
      <w:r w:rsidRPr="00FA4727">
        <w:br/>
        <w:t xml:space="preserve">„Hiermit erkläre ich, dass ich die vorliegende Arbeit selbstständig angefertigt und keine anderen als die angegebenen Hilfsmittel verwendet habe. Sämtliche verwendeten Textausschnitte, Zitate oder Inhalte anderer Verfasser wurden ausdrücklich als solche gekennzeichnet. </w:t>
      </w:r>
      <w:r w:rsidRPr="00FA4727">
        <w:br/>
        <w:t>Horw, Datum, eigenhändige Unterschrift"</w:t>
      </w:r>
    </w:p>
    <w:p w14:paraId="762B07C0" w14:textId="77777777" w:rsidR="00C32A24" w:rsidRPr="00FA4727" w:rsidRDefault="005431B7" w:rsidP="00FA4727">
      <w:pPr>
        <w:pStyle w:val="Listenabsatz"/>
        <w:numPr>
          <w:ilvl w:val="0"/>
          <w:numId w:val="49"/>
        </w:numPr>
      </w:pPr>
      <w:r w:rsidRPr="00FA4727">
        <w:t>Inhaltsverzeichnis</w:t>
      </w:r>
      <w:r w:rsidR="00C32A24" w:rsidRPr="00FA4727">
        <w:t>.</w:t>
      </w:r>
    </w:p>
    <w:p w14:paraId="6BD548DC" w14:textId="77777777" w:rsidR="00C32A24" w:rsidRPr="00FA4727" w:rsidRDefault="00C32A24" w:rsidP="00FA4727">
      <w:pPr>
        <w:pStyle w:val="Listenabsatz"/>
        <w:numPr>
          <w:ilvl w:val="0"/>
          <w:numId w:val="49"/>
        </w:numPr>
      </w:pPr>
      <w:r w:rsidRPr="00FA4727">
        <w:t>eine Zusammenfassung maximal 1 A4.</w:t>
      </w:r>
    </w:p>
    <w:p w14:paraId="7059005A" w14:textId="77777777" w:rsidR="00F752CD" w:rsidRPr="00FA4727" w:rsidRDefault="00F752CD" w:rsidP="00FA4727">
      <w:pPr>
        <w:pStyle w:val="Listenabsatz"/>
        <w:numPr>
          <w:ilvl w:val="0"/>
          <w:numId w:val="49"/>
        </w:numPr>
      </w:pPr>
      <w:r w:rsidRPr="00FA4727">
        <w:t>einen englischen Abs</w:t>
      </w:r>
      <w:r w:rsidR="00120E0C" w:rsidRPr="00FA4727">
        <w:t xml:space="preserve">tract </w:t>
      </w:r>
      <w:r w:rsidR="005431B7" w:rsidRPr="00FA4727">
        <w:t>maximal 1 A4</w:t>
      </w:r>
      <w:r w:rsidR="00120E0C" w:rsidRPr="00FA4727">
        <w:t>.</w:t>
      </w:r>
    </w:p>
    <w:p w14:paraId="216F7435" w14:textId="77777777" w:rsidR="00C32A24" w:rsidRPr="00FA4727" w:rsidRDefault="00C32A24" w:rsidP="00FA4727">
      <w:pPr>
        <w:pStyle w:val="Listenabsatz"/>
        <w:numPr>
          <w:ilvl w:val="0"/>
          <w:numId w:val="49"/>
        </w:numPr>
      </w:pPr>
      <w:r w:rsidRPr="00FA4727">
        <w:t>Kurzlebenslauf maximal 1 A4</w:t>
      </w:r>
      <w:r w:rsidR="004E23D1" w:rsidRPr="00FA4727">
        <w:t xml:space="preserve"> (</w:t>
      </w:r>
      <w:r w:rsidR="004030F9" w:rsidRPr="00FA4727">
        <w:t>tabellarisch</w:t>
      </w:r>
      <w:r w:rsidR="004E23D1" w:rsidRPr="00FA4727">
        <w:t>)</w:t>
      </w:r>
      <w:r w:rsidRPr="00FA4727">
        <w:t>.</w:t>
      </w:r>
    </w:p>
    <w:p w14:paraId="4BC9E44E" w14:textId="77777777" w:rsidR="00F752CD" w:rsidRPr="007A5731" w:rsidRDefault="00F752CD" w:rsidP="00F752CD">
      <w:pPr>
        <w:rPr>
          <w:noProof/>
        </w:rPr>
      </w:pPr>
      <w:r w:rsidRPr="007A5731">
        <w:rPr>
          <w:noProof/>
        </w:rPr>
        <w:t xml:space="preserve">Zusätzlich muss dem </w:t>
      </w:r>
      <w:r w:rsidR="00B1610A">
        <w:rPr>
          <w:noProof/>
        </w:rPr>
        <w:t>Advisor</w:t>
      </w:r>
      <w:r w:rsidRPr="007A5731">
        <w:rPr>
          <w:noProof/>
        </w:rPr>
        <w:t xml:space="preserve"> eine CD mit dem Bericht (inkl. Anhänge), mit den Präsentationen, Messdaten, Programmen, Auswertungen, usw. abgeben werden.</w:t>
      </w:r>
    </w:p>
    <w:p w14:paraId="1B485004" w14:textId="77777777" w:rsidR="00F752CD" w:rsidRPr="007A5731" w:rsidRDefault="00F752CD" w:rsidP="00206530">
      <w:pPr>
        <w:rPr>
          <w:noProof/>
        </w:rPr>
      </w:pPr>
      <w:r w:rsidRPr="007A5731">
        <w:rPr>
          <w:noProof/>
        </w:rPr>
        <w:lastRenderedPageBreak/>
        <w:t xml:space="preserve">Für die öffentliche Diplomausstellung </w:t>
      </w:r>
      <w:r w:rsidR="001F6CFE">
        <w:rPr>
          <w:noProof/>
        </w:rPr>
        <w:t xml:space="preserve">im Sommer </w:t>
      </w:r>
      <w:r w:rsidRPr="007A5731">
        <w:rPr>
          <w:noProof/>
        </w:rPr>
        <w:t xml:space="preserve">ist ein Poster gemäss </w:t>
      </w:r>
      <w:r w:rsidR="001F6CFE">
        <w:rPr>
          <w:noProof/>
        </w:rPr>
        <w:t>Abteilungsleiter</w:t>
      </w:r>
      <w:r w:rsidR="00206530" w:rsidRPr="007A5731">
        <w:rPr>
          <w:noProof/>
        </w:rPr>
        <w:t xml:space="preserve"> zu erstellen.</w:t>
      </w:r>
      <w:r w:rsidR="00531009">
        <w:rPr>
          <w:noProof/>
        </w:rPr>
        <w:t xml:space="preserve"> Die Präsenz an der Diplomausstellung ist notwendig (gilt auch für Absolventen vom Herbstsemester). </w:t>
      </w:r>
      <w:r w:rsidR="00531009" w:rsidRPr="000A5C92">
        <w:rPr>
          <w:szCs w:val="21"/>
        </w:rPr>
        <w:t xml:space="preserve">Auf Antrag an den Studiengangleiter kann </w:t>
      </w:r>
      <w:r w:rsidR="00531009">
        <w:rPr>
          <w:szCs w:val="21"/>
        </w:rPr>
        <w:t>eine begründete</w:t>
      </w:r>
      <w:r w:rsidR="00531009" w:rsidRPr="000A5C92">
        <w:rPr>
          <w:szCs w:val="21"/>
        </w:rPr>
        <w:t xml:space="preserve"> Abwesenheit bewilligt werden.</w:t>
      </w:r>
    </w:p>
    <w:p w14:paraId="40326E76" w14:textId="77777777" w:rsidR="00F752CD" w:rsidRPr="007A5731" w:rsidRDefault="00F752CD" w:rsidP="007A5731">
      <w:pPr>
        <w:pStyle w:val="FormatvorlageFettVor6ptObenEinfacheeinfarbigeLinieAutomatis"/>
        <w:rPr>
          <w:noProof/>
        </w:rPr>
      </w:pPr>
      <w:r w:rsidRPr="007A5731">
        <w:rPr>
          <w:noProof/>
        </w:rPr>
        <w:t>Fachliteratur/Web-Links/Hilfsmittel</w:t>
      </w:r>
    </w:p>
    <w:p w14:paraId="69C489DE" w14:textId="77777777" w:rsidR="00A66DD1" w:rsidRDefault="00A66DD1" w:rsidP="00FA4727">
      <w:pPr>
        <w:rPr>
          <w:ins w:id="13" w:author="tecamenz" w:date="2017-07-28T16:45:00Z"/>
          <w:noProof/>
        </w:rPr>
      </w:pPr>
      <w:ins w:id="14" w:author="tecamenz" w:date="2017-07-28T16:45:00Z">
        <w:r w:rsidRPr="00A66DD1">
          <w:rPr>
            <w:noProof/>
            <w:lang w:val="en-GB"/>
            <w:rPrChange w:id="15" w:author="tecamenz" w:date="2017-07-28T16:45:00Z">
              <w:rPr>
                <w:noProof/>
              </w:rPr>
            </w:rPrChange>
          </w:rPr>
          <w:t xml:space="preserve">Dev, Soumyabrata, et al. "Estimation of solar irradiance using ground-based whole sky imagers." </w:t>
        </w:r>
        <w:r w:rsidRPr="00A66DD1">
          <w:rPr>
            <w:noProof/>
          </w:rPr>
          <w:t>Geoscience and Remote Sensing Symposium (IGARSS), 2016 IEEE International. IEEE, 2016.</w:t>
        </w:r>
      </w:ins>
    </w:p>
    <w:p w14:paraId="33EA0428" w14:textId="77777777" w:rsidR="00A66DD1" w:rsidRPr="00E873B8" w:rsidRDefault="00A66DD1" w:rsidP="00FA4727">
      <w:pPr>
        <w:rPr>
          <w:ins w:id="16" w:author="tecamenz" w:date="2017-07-28T16:46:00Z"/>
          <w:noProof/>
          <w:lang w:val="en-US"/>
          <w:rPrChange w:id="17" w:author="Horvath Attila" w:date="2017-08-18T10:00:00Z">
            <w:rPr>
              <w:ins w:id="18" w:author="tecamenz" w:date="2017-07-28T16:46:00Z"/>
              <w:noProof/>
            </w:rPr>
          </w:rPrChange>
        </w:rPr>
      </w:pPr>
      <w:ins w:id="19" w:author="tecamenz" w:date="2017-07-28T16:46:00Z">
        <w:r w:rsidRPr="00A66DD1">
          <w:rPr>
            <w:noProof/>
            <w:lang w:val="en-GB"/>
            <w:rPrChange w:id="20" w:author="tecamenz" w:date="2017-07-28T16:46:00Z">
              <w:rPr>
                <w:noProof/>
              </w:rPr>
            </w:rPrChange>
          </w:rPr>
          <w:t xml:space="preserve">Gauchet, Charlotte, et al. "Surface solar irradiance estimation with low-cost fish-eye camera." </w:t>
        </w:r>
        <w:r w:rsidRPr="00E873B8">
          <w:rPr>
            <w:noProof/>
            <w:lang w:val="en-US"/>
            <w:rPrChange w:id="21" w:author="Horvath Attila" w:date="2017-08-18T10:00:00Z">
              <w:rPr>
                <w:noProof/>
              </w:rPr>
            </w:rPrChange>
          </w:rPr>
          <w:t>Workshop on" Remote Sensing Measurements for Renewable Energy". 2012.</w:t>
        </w:r>
      </w:ins>
    </w:p>
    <w:p w14:paraId="33AE4BB2" w14:textId="77777777" w:rsidR="00A66DD1" w:rsidRDefault="00A66DD1" w:rsidP="00FA4727">
      <w:pPr>
        <w:rPr>
          <w:noProof/>
        </w:rPr>
      </w:pPr>
      <w:ins w:id="22" w:author="tecamenz" w:date="2017-07-28T16:46:00Z">
        <w:r w:rsidRPr="00A66DD1">
          <w:rPr>
            <w:noProof/>
            <w:lang w:val="en-GB"/>
            <w:rPrChange w:id="23" w:author="tecamenz" w:date="2017-07-28T16:46:00Z">
              <w:rPr>
                <w:noProof/>
              </w:rPr>
            </w:rPrChange>
          </w:rPr>
          <w:t xml:space="preserve">Chu, Yinghao, et al. "Real-time forecasting of solar irradiance ramps with smart image processing." </w:t>
        </w:r>
        <w:r w:rsidRPr="00A66DD1">
          <w:rPr>
            <w:noProof/>
          </w:rPr>
          <w:t>Solar Energy 114 (2015): 91-104.</w:t>
        </w:r>
      </w:ins>
    </w:p>
    <w:p w14:paraId="409ACB59" w14:textId="77777777" w:rsidR="00CD46DC" w:rsidRPr="00A66DD1" w:rsidRDefault="00CD46DC" w:rsidP="00FA4727">
      <w:pPr>
        <w:rPr>
          <w:rPrChange w:id="24" w:author="tecamenz" w:date="2017-07-28T16:39:00Z">
            <w:rPr>
              <w:lang w:val="en-GB"/>
            </w:rPr>
          </w:rPrChange>
        </w:rPr>
      </w:pPr>
    </w:p>
    <w:p w14:paraId="0D77ED73" w14:textId="77777777" w:rsidR="00F752CD" w:rsidRPr="007A5731" w:rsidRDefault="00BA2874" w:rsidP="007A5731">
      <w:pPr>
        <w:pStyle w:val="FormatvorlageFettVor6ptObenEinfacheeinfarbigeLinieAutomatis"/>
        <w:rPr>
          <w:noProof/>
        </w:rPr>
      </w:pPr>
      <w:r w:rsidRPr="007A5731">
        <w:rPr>
          <w:noProof/>
        </w:rPr>
        <w:t>Zusätzliche Bemerkungen</w:t>
      </w:r>
    </w:p>
    <w:p w14:paraId="4CDD1FA1" w14:textId="77777777" w:rsidR="00F752CD" w:rsidRPr="007A5731" w:rsidRDefault="00F752CD" w:rsidP="00F752CD">
      <w:pPr>
        <w:rPr>
          <w:noProof/>
        </w:rPr>
      </w:pPr>
    </w:p>
    <w:p w14:paraId="5A134EEF" w14:textId="77777777" w:rsidR="001E17DF" w:rsidRPr="007A5731" w:rsidRDefault="001E17DF" w:rsidP="007A5731">
      <w:pPr>
        <w:pStyle w:val="FormatvorlageFettVor6ptObenEinfacheeinfarbigeLinieAutomatis"/>
        <w:rPr>
          <w:noProof/>
        </w:rPr>
      </w:pPr>
      <w:r w:rsidRPr="007A5731">
        <w:rPr>
          <w:noProof/>
        </w:rPr>
        <w:t>Beilagen</w:t>
      </w:r>
    </w:p>
    <w:p w14:paraId="31C812CC" w14:textId="77777777" w:rsidR="001E17DF" w:rsidRPr="007A5731" w:rsidRDefault="001E17DF" w:rsidP="001E17DF">
      <w:pPr>
        <w:numPr>
          <w:ilvl w:val="0"/>
          <w:numId w:val="32"/>
        </w:numPr>
        <w:tabs>
          <w:tab w:val="clear" w:pos="720"/>
          <w:tab w:val="num" w:pos="357"/>
        </w:tabs>
        <w:adjustRightInd/>
        <w:snapToGrid/>
        <w:spacing w:line="240" w:lineRule="auto"/>
        <w:ind w:left="357" w:hanging="357"/>
        <w:rPr>
          <w:noProof/>
        </w:rPr>
      </w:pPr>
      <w:r w:rsidRPr="007A5731">
        <w:rPr>
          <w:noProof/>
        </w:rPr>
        <w:t xml:space="preserve">Bewertungsraster für </w:t>
      </w:r>
      <w:r w:rsidR="00C32A24">
        <w:rPr>
          <w:noProof/>
        </w:rPr>
        <w:t>Masterthesis</w:t>
      </w:r>
    </w:p>
    <w:p w14:paraId="6385EC22" w14:textId="77777777" w:rsidR="001E17DF" w:rsidRPr="007A5731" w:rsidRDefault="001E17DF" w:rsidP="001E17DF">
      <w:pPr>
        <w:rPr>
          <w:noProof/>
        </w:rPr>
      </w:pPr>
    </w:p>
    <w:p w14:paraId="23C0ADE5" w14:textId="77777777" w:rsidR="00004E59" w:rsidRPr="00C32A24" w:rsidRDefault="00004E59" w:rsidP="00004E59">
      <w:pPr>
        <w:rPr>
          <w:noProof/>
          <w:lang w:val="en-GB"/>
        </w:rPr>
      </w:pPr>
      <w:r w:rsidRPr="00C32A24">
        <w:rPr>
          <w:noProof/>
          <w:lang w:val="en-GB"/>
        </w:rPr>
        <w:t xml:space="preserve">Horw, </w:t>
      </w:r>
    </w:p>
    <w:p w14:paraId="31DBDFFE" w14:textId="77777777" w:rsidR="001E17DF" w:rsidRPr="007A5731" w:rsidRDefault="001E17DF" w:rsidP="001E17DF">
      <w:pPr>
        <w:rPr>
          <w:noProof/>
        </w:rPr>
      </w:pPr>
    </w:p>
    <w:p w14:paraId="5B2CD6C8" w14:textId="77777777" w:rsidR="001E17DF" w:rsidRPr="00C32A24" w:rsidRDefault="007C3DBB" w:rsidP="001E17DF">
      <w:pPr>
        <w:rPr>
          <w:noProof/>
          <w:lang w:val="en-GB"/>
        </w:rPr>
      </w:pPr>
      <w:r>
        <w:rPr>
          <w:noProof/>
          <w:lang w:val="en-GB" w:eastAsia="en-US"/>
        </w:rPr>
        <w:t>Advisor</w:t>
      </w:r>
      <w:r>
        <w:rPr>
          <w:noProof/>
          <w:lang w:val="en-GB" w:eastAsia="en-US"/>
        </w:rPr>
        <w:tab/>
      </w:r>
      <w:r>
        <w:rPr>
          <w:noProof/>
          <w:lang w:val="en-GB" w:eastAsia="en-US"/>
        </w:rPr>
        <w:tab/>
      </w:r>
      <w:r>
        <w:rPr>
          <w:noProof/>
          <w:lang w:val="en-GB" w:eastAsia="en-US"/>
        </w:rPr>
        <w:tab/>
        <w:t xml:space="preserve">      </w:t>
      </w:r>
      <w:r w:rsidR="00C32A24" w:rsidRPr="00C32A24">
        <w:rPr>
          <w:noProof/>
          <w:lang w:val="en-GB" w:eastAsia="en-US"/>
        </w:rPr>
        <w:t>Experte/Expertin</w:t>
      </w:r>
      <w:r>
        <w:rPr>
          <w:noProof/>
          <w:lang w:val="en-GB" w:eastAsia="en-US"/>
        </w:rPr>
        <w:tab/>
        <w:t xml:space="preserve">          </w:t>
      </w:r>
      <w:r w:rsidR="004030F9">
        <w:rPr>
          <w:noProof/>
          <w:lang w:val="en-GB" w:eastAsia="en-US"/>
        </w:rPr>
        <w:t xml:space="preserve">              </w:t>
      </w:r>
      <w:r>
        <w:rPr>
          <w:noProof/>
          <w:lang w:val="en-GB" w:eastAsia="en-US"/>
        </w:rPr>
        <w:t>Studierende</w:t>
      </w:r>
    </w:p>
    <w:p w14:paraId="6238A9BF" w14:textId="77777777" w:rsidR="007C3DBB" w:rsidRDefault="007C3DBB" w:rsidP="001E17DF">
      <w:pPr>
        <w:rPr>
          <w:noProof/>
          <w:lang w:val="en-GB"/>
        </w:rPr>
      </w:pPr>
    </w:p>
    <w:p w14:paraId="32D4DE3A" w14:textId="77777777" w:rsidR="001E17DF" w:rsidRDefault="007C3DBB" w:rsidP="001E17DF">
      <w:pPr>
        <w:rPr>
          <w:noProof/>
          <w:lang w:val="en-GB"/>
        </w:rPr>
      </w:pPr>
      <w:r>
        <w:rPr>
          <w:noProof/>
          <w:lang w:val="en-GB"/>
        </w:rPr>
        <w:t>_________________________   ________________________   ____________________________</w:t>
      </w:r>
    </w:p>
    <w:p w14:paraId="2B5E28BE" w14:textId="77777777" w:rsidR="007C3DBB" w:rsidRPr="007C3DBB" w:rsidRDefault="007C3DBB" w:rsidP="001E17DF">
      <w:pPr>
        <w:rPr>
          <w:noProof/>
        </w:rPr>
      </w:pPr>
      <w:r>
        <w:rPr>
          <w:noProof/>
        </w:rPr>
        <w:t>→ eine Kopie der Aufgabenstellung ist vor Semesterbeginn an den Studiengangleiter abzugeben!</w:t>
      </w:r>
    </w:p>
    <w:sectPr w:rsidR="007C3DBB" w:rsidRPr="007C3DBB" w:rsidSect="00975F78">
      <w:headerReference w:type="even" r:id="rId21"/>
      <w:headerReference w:type="default" r:id="rId22"/>
      <w:footerReference w:type="default" r:id="rId23"/>
      <w:type w:val="continuous"/>
      <w:pgSz w:w="11906" w:h="16838" w:code="9"/>
      <w:pgMar w:top="798" w:right="849" w:bottom="1633" w:left="1899" w:header="567" w:footer="567"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tecamenz" w:date="2017-07-28T16:16:00Z" w:initials="t">
    <w:p w14:paraId="05FF4700" w14:textId="77777777" w:rsidR="00A66DD1" w:rsidRDefault="00A66DD1">
      <w:pPr>
        <w:pStyle w:val="Kommentartext"/>
      </w:pPr>
      <w:r>
        <w:rPr>
          <w:rStyle w:val="Kommentarzeichen"/>
        </w:rPr>
        <w:annotationRef/>
      </w:r>
      <w:r>
        <w:t>Was heisst hier neu?</w:t>
      </w:r>
    </w:p>
  </w:comment>
  <w:comment w:id="4" w:author="tecamenz" w:date="2017-08-02T08:53:00Z" w:initials="t">
    <w:p w14:paraId="2D537EA1" w14:textId="77777777" w:rsidR="00A66DD1" w:rsidRDefault="00A66DD1">
      <w:pPr>
        <w:pStyle w:val="Kommentartext"/>
      </w:pPr>
      <w:r>
        <w:rPr>
          <w:rStyle w:val="Kommentarzeichen"/>
        </w:rPr>
        <w:annotationRef/>
      </w:r>
      <w:r>
        <w:t>Allein vom sehr beschränkten Dynamikbereich von Webcams</w:t>
      </w:r>
      <w:r w:rsidR="00D026DE">
        <w:t xml:space="preserve"> ausgehend</w:t>
      </w:r>
      <w:bookmarkStart w:id="5" w:name="MacroStartPosition"/>
      <w:bookmarkEnd w:id="5"/>
      <w:r>
        <w:t xml:space="preserve"> , ist es kaum möglich  auf die Strahlungsintensität zu schliessen. DSLR oder spezielle HDR-Kameras sind eher geeignet. </w:t>
      </w:r>
    </w:p>
    <w:p w14:paraId="772D9FBB" w14:textId="77777777" w:rsidR="00C528F2" w:rsidRDefault="00C528F2">
      <w:pPr>
        <w:pStyle w:val="Kommentartext"/>
      </w:pPr>
      <w:r>
        <w:t>Einzige HDR-Webcam auf dem Markt:</w:t>
      </w:r>
    </w:p>
    <w:p w14:paraId="2C55C072" w14:textId="77777777" w:rsidR="00C528F2" w:rsidRDefault="00E873B8">
      <w:pPr>
        <w:pStyle w:val="Kommentartext"/>
      </w:pPr>
      <w:hyperlink r:id="rId1" w:history="1">
        <w:r w:rsidR="00C528F2" w:rsidRPr="0011296E">
          <w:rPr>
            <w:rStyle w:val="Hyperlink"/>
            <w:rFonts w:ascii="Times" w:hAnsi="Times"/>
            <w:sz w:val="14"/>
          </w:rPr>
          <w:t>http://www.logitech.com/en-us/product/brio</w:t>
        </w:r>
      </w:hyperlink>
    </w:p>
    <w:p w14:paraId="70C4A476" w14:textId="77777777" w:rsidR="00C528F2" w:rsidRDefault="00C528F2">
      <w:pPr>
        <w:pStyle w:val="Kommentartext"/>
      </w:pPr>
    </w:p>
    <w:p w14:paraId="42E634E9" w14:textId="77777777" w:rsidR="00C528F2" w:rsidRDefault="00C528F2" w:rsidP="00C528F2">
      <w:pPr>
        <w:pStyle w:val="Kommentartext"/>
        <w:numPr>
          <w:ilvl w:val="0"/>
          <w:numId w:val="55"/>
        </w:numPr>
      </w:pPr>
      <w:r>
        <w:t>Noch nicht voll kompatibel mit Raspberry-Pi (kein 4k)</w:t>
      </w:r>
    </w:p>
    <w:p w14:paraId="148893CE" w14:textId="77777777" w:rsidR="00C528F2" w:rsidRDefault="00C528F2" w:rsidP="00C528F2">
      <w:pPr>
        <w:pStyle w:val="Kommentartext"/>
        <w:numPr>
          <w:ilvl w:val="0"/>
          <w:numId w:val="55"/>
        </w:numPr>
      </w:pPr>
      <w:r>
        <w:t>CHF200</w:t>
      </w:r>
    </w:p>
  </w:comment>
  <w:comment w:id="10" w:author="tecamenz" w:date="2017-07-28T16:47:00Z" w:initials="t">
    <w:p w14:paraId="569B1269" w14:textId="77777777" w:rsidR="00A66DD1" w:rsidRDefault="00A66DD1">
      <w:pPr>
        <w:pStyle w:val="Kommentartext"/>
      </w:pPr>
      <w:r>
        <w:rPr>
          <w:rStyle w:val="Kommentarzeichen"/>
        </w:rPr>
        <w:annotationRef/>
      </w:r>
      <w:r>
        <w:t xml:space="preserve">Dies muss im Idealfall vor der Masterthesis erfolgen. Was ist wenn es bereits einen Sensor oder eine Software gibt?  </w:t>
      </w:r>
    </w:p>
    <w:p w14:paraId="161E386A" w14:textId="77777777" w:rsidR="00A66DD1" w:rsidRDefault="00A66DD1">
      <w:pPr>
        <w:pStyle w:val="Kommentartext"/>
      </w:pPr>
      <w:r>
        <w:t>Beispielsweise diese:</w:t>
      </w:r>
    </w:p>
    <w:p w14:paraId="2066EE10" w14:textId="77777777" w:rsidR="00A66DD1" w:rsidRDefault="00E873B8">
      <w:pPr>
        <w:pStyle w:val="Kommentartext"/>
      </w:pPr>
      <w:hyperlink r:id="rId2" w:history="1">
        <w:r w:rsidR="00A66DD1" w:rsidRPr="0011296E">
          <w:rPr>
            <w:rStyle w:val="Hyperlink"/>
            <w:rFonts w:ascii="Times" w:hAnsi="Times"/>
            <w:sz w:val="14"/>
          </w:rPr>
          <w:t>https://github.com/Soumyabrata/solar-irradiance-estimation</w:t>
        </w:r>
      </w:hyperlink>
    </w:p>
    <w:p w14:paraId="27C78E17" w14:textId="77777777" w:rsidR="00A66DD1" w:rsidRDefault="00A66DD1">
      <w:pPr>
        <w:pStyle w:val="Kommentartext"/>
      </w:pPr>
    </w:p>
  </w:comment>
  <w:comment w:id="11" w:author="tecamenz" w:date="2017-07-28T16:50:00Z" w:initials="t">
    <w:p w14:paraId="2DA2DDA0" w14:textId="77777777" w:rsidR="00A66DD1" w:rsidRDefault="00A66DD1">
      <w:pPr>
        <w:pStyle w:val="Kommentartext"/>
      </w:pPr>
      <w:r>
        <w:rPr>
          <w:rStyle w:val="Kommentarzeichen"/>
        </w:rPr>
        <w:annotationRef/>
      </w:r>
      <w:r>
        <w:t>Wurde oben schon gemacht?</w:t>
      </w:r>
    </w:p>
  </w:comment>
  <w:comment w:id="12" w:author="tecamenz" w:date="2017-07-28T16:55:00Z" w:initials="t">
    <w:p w14:paraId="5C1D11B9" w14:textId="77777777" w:rsidR="00C528F2" w:rsidRDefault="00C528F2">
      <w:pPr>
        <w:pStyle w:val="Kommentartext"/>
      </w:pPr>
      <w:r>
        <w:rPr>
          <w:rStyle w:val="Kommentarzeichen"/>
        </w:rPr>
        <w:annotationRef/>
      </w:r>
      <w:r>
        <w:t xml:space="preserve">Erst mal schauen ob das Ding funktioniert …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5FF4700" w15:done="0"/>
  <w15:commentEx w15:paraId="148893CE" w15:done="0"/>
  <w15:commentEx w15:paraId="27C78E17" w15:done="0"/>
  <w15:commentEx w15:paraId="2DA2DDA0" w15:done="0"/>
  <w15:commentEx w15:paraId="5C1D11B9"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094C27" w14:textId="77777777" w:rsidR="00097E7F" w:rsidRPr="00F752CD" w:rsidRDefault="00097E7F">
      <w:r w:rsidRPr="00F752CD">
        <w:separator/>
      </w:r>
    </w:p>
  </w:endnote>
  <w:endnote w:type="continuationSeparator" w:id="0">
    <w:p w14:paraId="6C6E3C4D" w14:textId="77777777" w:rsidR="00097E7F" w:rsidRPr="00F752CD" w:rsidRDefault="00097E7F">
      <w:r w:rsidRPr="00F752CD">
        <w:continuationSeparator/>
      </w:r>
    </w:p>
  </w:endnote>
  <w:endnote w:type="continuationNotice" w:id="1">
    <w:p w14:paraId="5EB4E0B7" w14:textId="77777777" w:rsidR="00097E7F" w:rsidRDefault="00097E7F">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ZapfDingbats">
    <w:panose1 w:val="00000000000000000000"/>
    <w:charset w:val="02"/>
    <w:family w:val="decorative"/>
    <w:notTrueTyp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C1FD81" w14:textId="77777777" w:rsidR="00531009" w:rsidRPr="00F752CD" w:rsidRDefault="00531009" w:rsidP="00EB583F">
    <w:pPr>
      <w:pStyle w:val="OutputprofileTitle"/>
    </w:pPr>
    <w:r w:rsidRPr="00F752CD">
      <w:fldChar w:fldCharType="begin"/>
    </w:r>
    <w:r w:rsidRPr="00F752CD">
      <w:instrText xml:space="preserve"> DOCPROPERTY "Outputprofile.InternalPath"\*CHARFORMAT \&lt;OawJumpToField value=0/&gt;</w:instrText>
    </w:r>
    <w:r w:rsidRPr="00F752CD">
      <w:fldChar w:fldCharType="end"/>
    </w:r>
    <w:r w:rsidRPr="00F752CD">
      <w:fldChar w:fldCharType="begin"/>
    </w:r>
    <w:r w:rsidRPr="00F752CD">
      <w:instrText xml:space="preserve"> DOCPROPERTY "Outputprofile.DraftPathTime"\*CHARFORMAT \OawJumpToField value=0/&gt;</w:instrText>
    </w:r>
    <w:r w:rsidRPr="00F752CD">
      <w:fldChar w:fldCharType="end"/>
    </w:r>
  </w:p>
  <w:p w14:paraId="5D272F4E" w14:textId="15BCE1B0" w:rsidR="00531009" w:rsidRPr="00F752CD" w:rsidRDefault="00531009" w:rsidP="00EB583F">
    <w:pPr>
      <w:pStyle w:val="OutputprofileText"/>
    </w:pPr>
    <w:r w:rsidRPr="00F752CD">
      <w:fldChar w:fldCharType="begin"/>
    </w:r>
    <w:r w:rsidRPr="00F752CD">
      <w:instrText xml:space="preserve"> IF </w:instrText>
    </w:r>
    <w:r w:rsidRPr="00F752CD">
      <w:fldChar w:fldCharType="begin"/>
    </w:r>
    <w:r w:rsidRPr="00F752CD">
      <w:instrText xml:space="preserve"> DOCPROPERTY "Outputprofile.InternalPath"\*CHARFORMAT </w:instrText>
    </w:r>
    <w:r w:rsidRPr="00F752CD">
      <w:fldChar w:fldCharType="end"/>
    </w:r>
    <w:r w:rsidRPr="00F752CD">
      <w:instrText>="" "" "</w:instrText>
    </w:r>
    <w:r w:rsidRPr="00F752CD">
      <w:fldChar w:fldCharType="begin"/>
    </w:r>
    <w:r w:rsidRPr="00F752CD">
      <w:instrText xml:space="preserve"> PRINTDATE  \@ "dd.MM.yyyy"  \* MERGEFORMAT </w:instrText>
    </w:r>
    <w:r w:rsidRPr="00F752CD">
      <w:fldChar w:fldCharType="separate"/>
    </w:r>
    <w:r w:rsidRPr="00F752CD">
      <w:rPr>
        <w:noProof/>
      </w:rPr>
      <w:instrText>24.08.2007</w:instrText>
    </w:r>
    <w:r w:rsidRPr="00F752CD">
      <w:fldChar w:fldCharType="end"/>
    </w:r>
    <w:r w:rsidRPr="00F752CD">
      <w:instrText xml:space="preserve"> - </w:instrText>
    </w:r>
    <w:fldSimple w:instr=" FILENAME  \* MERGEFORMAT ">
      <w:r w:rsidRPr="00F752CD">
        <w:rPr>
          <w:noProof/>
        </w:rPr>
        <w:instrText>Templ.dot</w:instrText>
      </w:r>
    </w:fldSimple>
    <w:r w:rsidRPr="00F752CD">
      <w:instrText xml:space="preserve">" \* MERGEFORMAT </w:instrText>
    </w:r>
    <w:r w:rsidRPr="00F752CD">
      <w:fldChar w:fldCharType="end"/>
    </w:r>
    <w:r w:rsidRPr="00F752CD">
      <w:fldChar w:fldCharType="begin"/>
    </w:r>
    <w:r w:rsidRPr="00F752CD">
      <w:instrText xml:space="preserve"> IF </w:instrText>
    </w:r>
    <w:r w:rsidRPr="00F752CD">
      <w:fldChar w:fldCharType="begin"/>
    </w:r>
    <w:r w:rsidRPr="00F752CD">
      <w:instrText xml:space="preserve"> DOCPROPERTY "Outputprofile.DraftPathTime"\*CHARFORMAT </w:instrText>
    </w:r>
    <w:r w:rsidRPr="00F752CD">
      <w:fldChar w:fldCharType="end"/>
    </w:r>
    <w:r w:rsidRPr="00F752CD">
      <w:instrText>="" "" "</w:instrText>
    </w:r>
    <w:r w:rsidRPr="00F752CD">
      <w:fldChar w:fldCharType="begin"/>
    </w:r>
    <w:r w:rsidRPr="00F752CD">
      <w:instrText xml:space="preserve"> DATE  \@ "dd.MM.yyyy, HH:mm:ss"\* MERGEFORMAT </w:instrText>
    </w:r>
    <w:r w:rsidRPr="00F752CD">
      <w:fldChar w:fldCharType="separate"/>
    </w:r>
    <w:r w:rsidRPr="00F752CD">
      <w:rPr>
        <w:noProof/>
      </w:rPr>
      <w:instrText>12.10.2007, 16:06:56</w:instrText>
    </w:r>
    <w:r w:rsidRPr="00F752CD">
      <w:fldChar w:fldCharType="end"/>
    </w:r>
    <w:r w:rsidRPr="00F752CD">
      <w:instrText xml:space="preserve"> - </w:instrText>
    </w:r>
    <w:fldSimple w:instr=" FILENAME  \* MERGEFORMAT ">
      <w:r w:rsidRPr="00F752CD">
        <w:rPr>
          <w:noProof/>
        </w:rPr>
        <w:instrText>Templ.dot</w:instrText>
      </w:r>
    </w:fldSimple>
    <w:r w:rsidRPr="00F752CD">
      <w:instrText xml:space="preserve">" \* MERGEFORMAT </w:instrText>
    </w:r>
    <w:r w:rsidRPr="00F752CD">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322CEB" w14:textId="77777777" w:rsidR="00531009" w:rsidRDefault="00531009" w:rsidP="00F417CB">
    <w:pPr>
      <w:pStyle w:val="OutputprofileTitle"/>
      <w:rPr>
        <w:lang w:val="en-GB"/>
      </w:rPr>
    </w:pPr>
    <w:r>
      <w:rPr>
        <w:lang w:val="en-GB"/>
      </w:rPr>
      <w:fldChar w:fldCharType="begin"/>
    </w:r>
    <w:r>
      <w:rPr>
        <w:lang w:val="en-GB"/>
      </w:rPr>
      <w:instrText xml:space="preserve"> DOCPROPERTY "Outputprofile.InternalPath"\*CHARFORMAT \&lt;OawJumpToField value=0/&gt;</w:instrText>
    </w:r>
    <w:r>
      <w:rPr>
        <w:lang w:val="en-GB"/>
      </w:rPr>
      <w:fldChar w:fldCharType="end"/>
    </w:r>
    <w:r>
      <w:rPr>
        <w:lang w:val="en-GB"/>
      </w:rPr>
      <w:fldChar w:fldCharType="begin"/>
    </w:r>
    <w:r>
      <w:rPr>
        <w:lang w:val="en-GB"/>
      </w:rPr>
      <w:instrText xml:space="preserve"> DOCPROPERTY "Outputprofile.DraftPathTime"\*CHARFORMAT \OawJumpToField value=0/&gt;</w:instrText>
    </w:r>
    <w:r>
      <w:rPr>
        <w:lang w:val="en-GB"/>
      </w:rPr>
      <w:fldChar w:fldCharType="end"/>
    </w:r>
  </w:p>
  <w:p w14:paraId="6FF1FD8C" w14:textId="6221D636" w:rsidR="00531009" w:rsidRDefault="00531009" w:rsidP="00F417CB">
    <w:pPr>
      <w:pStyle w:val="OutputprofileText"/>
      <w:rPr>
        <w:lang w:val="en-GB"/>
      </w:rPr>
    </w:pPr>
    <w:r>
      <w:rPr>
        <w:lang w:val="en-GB"/>
      </w:rPr>
      <w:fldChar w:fldCharType="begin"/>
    </w:r>
    <w:r>
      <w:rPr>
        <w:lang w:val="en-GB"/>
      </w:rPr>
      <w:instrText xml:space="preserve"> IF </w:instrText>
    </w:r>
    <w:r>
      <w:rPr>
        <w:lang w:val="en-GB"/>
      </w:rPr>
      <w:fldChar w:fldCharType="begin"/>
    </w:r>
    <w:r>
      <w:rPr>
        <w:lang w:val="en-GB"/>
      </w:rPr>
      <w:instrText xml:space="preserve"> DOCPROPERTY "Outputprofile.InternalPath"\*CHARFORMAT </w:instrText>
    </w:r>
    <w:r>
      <w:rPr>
        <w:lang w:val="en-GB"/>
      </w:rPr>
      <w:fldChar w:fldCharType="end"/>
    </w:r>
    <w:r>
      <w:rPr>
        <w:lang w:val="en-GB"/>
      </w:rPr>
      <w:instrText>="" "" "</w:instrText>
    </w:r>
    <w:r>
      <w:rPr>
        <w:lang w:val="en-GB"/>
      </w:rPr>
      <w:fldChar w:fldCharType="begin"/>
    </w:r>
    <w:r>
      <w:rPr>
        <w:lang w:val="en-GB"/>
      </w:rPr>
      <w:instrText xml:space="preserve"> PRINTDATE  \@ "dd.MM.yyyy"  \* MERGEFORMAT </w:instrText>
    </w:r>
    <w:r>
      <w:rPr>
        <w:lang w:val="en-GB"/>
      </w:rPr>
      <w:fldChar w:fldCharType="separate"/>
    </w:r>
    <w:r>
      <w:rPr>
        <w:noProof/>
        <w:lang w:val="en-GB"/>
      </w:rPr>
      <w:instrText>24.08.2007</w:instrText>
    </w:r>
    <w:r>
      <w:rPr>
        <w:lang w:val="en-GB"/>
      </w:rPr>
      <w:fldChar w:fldCharType="end"/>
    </w:r>
    <w:r>
      <w:rPr>
        <w:lang w:val="en-GB"/>
      </w:rPr>
      <w:instrText xml:space="preserve"> - </w:instrText>
    </w:r>
    <w:r>
      <w:rPr>
        <w:lang w:val="en-GB"/>
      </w:rPr>
      <w:fldChar w:fldCharType="begin"/>
    </w:r>
    <w:r>
      <w:rPr>
        <w:lang w:val="en-GB"/>
      </w:rPr>
      <w:instrText xml:space="preserve"> FILENAME  \* MERGEFORMAT </w:instrText>
    </w:r>
    <w:r>
      <w:rPr>
        <w:lang w:val="en-GB"/>
      </w:rPr>
      <w:fldChar w:fldCharType="separate"/>
    </w:r>
    <w:r>
      <w:rPr>
        <w:noProof/>
        <w:lang w:val="en-GB"/>
      </w:rPr>
      <w:instrText>Templ.dot</w:instrText>
    </w:r>
    <w:r>
      <w:rPr>
        <w:lang w:val="en-GB"/>
      </w:rPr>
      <w:fldChar w:fldCharType="end"/>
    </w:r>
    <w:r>
      <w:rPr>
        <w:lang w:val="en-GB"/>
      </w:rPr>
      <w:instrText xml:space="preserve">" \* MERGEFORMAT </w:instrText>
    </w:r>
    <w:r>
      <w:rPr>
        <w:lang w:val="en-GB"/>
      </w:rPr>
      <w:fldChar w:fldCharType="end"/>
    </w:r>
    <w:r>
      <w:rPr>
        <w:lang w:val="en-GB"/>
      </w:rPr>
      <w:fldChar w:fldCharType="begin"/>
    </w:r>
    <w:r>
      <w:rPr>
        <w:lang w:val="en-GB"/>
      </w:rPr>
      <w:instrText xml:space="preserve"> IF </w:instrText>
    </w:r>
    <w:r>
      <w:rPr>
        <w:lang w:val="en-GB"/>
      </w:rPr>
      <w:fldChar w:fldCharType="begin"/>
    </w:r>
    <w:r>
      <w:rPr>
        <w:lang w:val="en-GB"/>
      </w:rPr>
      <w:instrText xml:space="preserve"> DOCPROPERTY "Outputprofile.DraftPathTime"\*CHARFORMAT </w:instrText>
    </w:r>
    <w:r>
      <w:rPr>
        <w:lang w:val="en-GB"/>
      </w:rPr>
      <w:fldChar w:fldCharType="end"/>
    </w:r>
    <w:r>
      <w:rPr>
        <w:lang w:val="en-GB"/>
      </w:rPr>
      <w:instrText>="" "" "</w:instrText>
    </w:r>
    <w:r>
      <w:rPr>
        <w:lang w:val="en-GB"/>
      </w:rPr>
      <w:fldChar w:fldCharType="begin"/>
    </w:r>
    <w:r>
      <w:rPr>
        <w:lang w:val="en-GB"/>
      </w:rPr>
      <w:instrText xml:space="preserve"> PRINTDATE  \@ "dd.MM.yyyy"  \* MERGEFORMAT </w:instrText>
    </w:r>
    <w:r>
      <w:rPr>
        <w:lang w:val="en-GB"/>
      </w:rPr>
      <w:fldChar w:fldCharType="separate"/>
    </w:r>
    <w:r>
      <w:rPr>
        <w:noProof/>
        <w:lang w:val="en-GB"/>
      </w:rPr>
      <w:instrText>24.08.2007</w:instrText>
    </w:r>
    <w:r>
      <w:rPr>
        <w:lang w:val="en-GB"/>
      </w:rPr>
      <w:fldChar w:fldCharType="end"/>
    </w:r>
    <w:r>
      <w:rPr>
        <w:lang w:val="en-GB"/>
      </w:rPr>
      <w:instrText xml:space="preserve">, </w:instrText>
    </w:r>
    <w:r>
      <w:rPr>
        <w:lang w:val="en-GB"/>
      </w:rPr>
      <w:fldChar w:fldCharType="begin"/>
    </w:r>
    <w:r>
      <w:rPr>
        <w:lang w:val="en-GB"/>
      </w:rPr>
      <w:instrText xml:space="preserve"> PRINTDATE  \@ "HH:mm:ss"  \*MERGEFORMAT </w:instrText>
    </w:r>
    <w:r>
      <w:rPr>
        <w:lang w:val="en-GB"/>
      </w:rPr>
      <w:fldChar w:fldCharType="separate"/>
    </w:r>
    <w:r>
      <w:rPr>
        <w:noProof/>
        <w:lang w:val="en-GB"/>
      </w:rPr>
      <w:instrText>15:06:00</w:instrText>
    </w:r>
    <w:r>
      <w:rPr>
        <w:lang w:val="en-GB"/>
      </w:rPr>
      <w:fldChar w:fldCharType="end"/>
    </w:r>
    <w:r>
      <w:rPr>
        <w:lang w:val="en-GB"/>
      </w:rPr>
      <w:instrText xml:space="preserve"> - </w:instrText>
    </w:r>
    <w:r>
      <w:rPr>
        <w:lang w:val="en-GB"/>
      </w:rPr>
      <w:fldChar w:fldCharType="begin"/>
    </w:r>
    <w:r>
      <w:rPr>
        <w:lang w:val="en-GB"/>
      </w:rPr>
      <w:instrText xml:space="preserve"> FILENAME  \* MERGEFORMAT </w:instrText>
    </w:r>
    <w:r>
      <w:rPr>
        <w:lang w:val="en-GB"/>
      </w:rPr>
      <w:fldChar w:fldCharType="separate"/>
    </w:r>
    <w:r>
      <w:rPr>
        <w:noProof/>
        <w:lang w:val="en-GB"/>
      </w:rPr>
      <w:instrText>Templ.dot</w:instrText>
    </w:r>
    <w:r>
      <w:rPr>
        <w:lang w:val="en-GB"/>
      </w:rPr>
      <w:fldChar w:fldCharType="end"/>
    </w:r>
    <w:r>
      <w:rPr>
        <w:lang w:val="en-GB"/>
      </w:rPr>
      <w:instrText xml:space="preserve">" \* MERGEFORMAT </w:instrText>
    </w:r>
    <w:r>
      <w:rPr>
        <w:lang w:val="en-GB"/>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199A34" w14:textId="77777777" w:rsidR="00097E7F" w:rsidRPr="00F752CD" w:rsidRDefault="00097E7F">
      <w:r w:rsidRPr="00F752CD">
        <w:separator/>
      </w:r>
    </w:p>
  </w:footnote>
  <w:footnote w:type="continuationSeparator" w:id="0">
    <w:p w14:paraId="6AE22426" w14:textId="77777777" w:rsidR="00097E7F" w:rsidRPr="00F752CD" w:rsidRDefault="00097E7F">
      <w:r w:rsidRPr="00F752CD">
        <w:continuationSeparator/>
      </w:r>
    </w:p>
  </w:footnote>
  <w:footnote w:type="continuationNotice" w:id="1">
    <w:p w14:paraId="70EAC920" w14:textId="77777777" w:rsidR="00097E7F" w:rsidRDefault="00097E7F">
      <w:pPr>
        <w:spacing w:before="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2E5F2B" w14:textId="77777777" w:rsidR="00531009" w:rsidRPr="00F752CD" w:rsidRDefault="00D368FE">
    <w:pPr>
      <w:pStyle w:val="Kopfzeile"/>
    </w:pPr>
    <w:bookmarkStart w:id="2" w:name="LogoP1"/>
    <w:r>
      <w:rPr>
        <w:noProof/>
        <w:lang w:val="en-US" w:eastAsia="en-US"/>
      </w:rPr>
      <w:drawing>
        <wp:anchor distT="0" distB="0" distL="114300" distR="114300" simplePos="0" relativeHeight="251658752" behindDoc="1" locked="1" layoutInCell="1" allowOverlap="1" wp14:anchorId="5A711325" wp14:editId="3EF8678E">
          <wp:simplePos x="0" y="0"/>
          <wp:positionH relativeFrom="page">
            <wp:posOffset>0</wp:posOffset>
          </wp:positionH>
          <wp:positionV relativeFrom="page">
            <wp:posOffset>9971405</wp:posOffset>
          </wp:positionV>
          <wp:extent cx="7560310" cy="720090"/>
          <wp:effectExtent l="0" t="0" r="0" b="0"/>
          <wp:wrapNone/>
          <wp:docPr id="1" name="Oaw.2007080810342414363444.01745" descr="hslu_allgemei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aw.2007080810342414363444.01745" descr="hslu_allgemein"/>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7200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en-US"/>
      </w:rPr>
      <w:drawing>
        <wp:anchor distT="0" distB="0" distL="114300" distR="114300" simplePos="0" relativeHeight="251656704" behindDoc="1" locked="1" layoutInCell="1" allowOverlap="1" wp14:anchorId="5AA988C1" wp14:editId="34F0299C">
          <wp:simplePos x="0" y="0"/>
          <wp:positionH relativeFrom="page">
            <wp:posOffset>0</wp:posOffset>
          </wp:positionH>
          <wp:positionV relativeFrom="page">
            <wp:posOffset>0</wp:posOffset>
          </wp:positionV>
          <wp:extent cx="7560310" cy="1800225"/>
          <wp:effectExtent l="0" t="0" r="0" b="0"/>
          <wp:wrapNone/>
          <wp:docPr id="2" name="Oaw.2007080614125898476083.01745" descr="hslu_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aw.2007080614125898476083.01745" descr="hslu_d"/>
                  <pic:cNvPicPr>
                    <a:picLocks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0310" cy="1800225"/>
                  </a:xfrm>
                  <a:prstGeom prst="rect">
                    <a:avLst/>
                  </a:prstGeom>
                  <a:noFill/>
                  <a:ln>
                    <a:noFill/>
                  </a:ln>
                </pic:spPr>
              </pic:pic>
            </a:graphicData>
          </a:graphic>
          <wp14:sizeRelH relativeFrom="page">
            <wp14:pctWidth>0</wp14:pctWidth>
          </wp14:sizeRelH>
          <wp14:sizeRelV relativeFrom="page">
            <wp14:pctHeight>0</wp14:pctHeight>
          </wp14:sizeRelV>
        </wp:anchor>
      </w:drawing>
    </w:r>
    <w:r w:rsidR="00531009" w:rsidRPr="00F752CD">
      <w:t> </w:t>
    </w:r>
    <w:bookmarkEnd w:id="2"/>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FC1881" w14:textId="77777777" w:rsidR="00531009" w:rsidRDefault="00531009">
    <w:r w:rsidRPr="00B60F32">
      <w:rPr>
        <w:lang w:val="en-GB"/>
      </w:rPr>
      <w:t>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C9B64A" w14:textId="77777777" w:rsidR="00531009" w:rsidRPr="00B60F32" w:rsidRDefault="00D368FE" w:rsidP="00A6301A">
    <w:pPr>
      <w:rPr>
        <w:lang w:val="en-GB"/>
      </w:rPr>
    </w:pPr>
    <w:bookmarkStart w:id="25" w:name="LogoPn"/>
    <w:r>
      <w:rPr>
        <w:noProof/>
        <w:lang w:val="en-US" w:eastAsia="en-US"/>
      </w:rPr>
      <w:drawing>
        <wp:anchor distT="0" distB="0" distL="114300" distR="114300" simplePos="0" relativeHeight="251657728" behindDoc="1" locked="1" layoutInCell="1" allowOverlap="1" wp14:anchorId="7C7902CF" wp14:editId="496DC7CB">
          <wp:simplePos x="0" y="0"/>
          <wp:positionH relativeFrom="page">
            <wp:posOffset>0</wp:posOffset>
          </wp:positionH>
          <wp:positionV relativeFrom="page">
            <wp:posOffset>0</wp:posOffset>
          </wp:positionV>
          <wp:extent cx="7560310" cy="899795"/>
          <wp:effectExtent l="0" t="0" r="2540" b="0"/>
          <wp:wrapNone/>
          <wp:docPr id="7" name="Oaw.2007080614301815161019.02111" descr="hslu_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aw.2007080614301815161019.02111" descr="hslu_d"/>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899795"/>
                  </a:xfrm>
                  <a:prstGeom prst="rect">
                    <a:avLst/>
                  </a:prstGeom>
                  <a:noFill/>
                  <a:ln>
                    <a:noFill/>
                  </a:ln>
                </pic:spPr>
              </pic:pic>
            </a:graphicData>
          </a:graphic>
          <wp14:sizeRelH relativeFrom="page">
            <wp14:pctWidth>0</wp14:pctWidth>
          </wp14:sizeRelH>
          <wp14:sizeRelV relativeFrom="page">
            <wp14:pctHeight>0</wp14:pctHeight>
          </wp14:sizeRelV>
        </wp:anchor>
      </w:drawing>
    </w:r>
    <w:r w:rsidR="00531009" w:rsidRPr="00B60F32">
      <w:rPr>
        <w:lang w:val="en-GB"/>
      </w:rPr>
      <w:t> </w:t>
    </w:r>
    <w:bookmarkEnd w:id="25"/>
  </w:p>
  <w:p w14:paraId="436318EA" w14:textId="77777777" w:rsidR="00531009" w:rsidRDefault="00531009" w:rsidP="00021302">
    <w:pPr>
      <w:pStyle w:val="CityDateSecondPage"/>
    </w:pPr>
    <w:r>
      <w:fldChar w:fldCharType="begin"/>
    </w:r>
    <w:r w:rsidRPr="00EC60DA">
      <w:instrText xml:space="preserve"> </w:instrText>
    </w:r>
    <w:r>
      <w:instrText xml:space="preserve">IF </w:instrText>
    </w:r>
    <w:r>
      <w:fldChar w:fldCharType="begin"/>
    </w:r>
    <w:r>
      <w:instrText xml:space="preserve"> </w:instrText>
    </w:r>
    <w:r w:rsidRPr="00EC60DA">
      <w:instrText>DOCPROPERTY "Organisation.City"\*CHARFORMAT</w:instrText>
    </w:r>
    <w:r>
      <w:instrText xml:space="preserve"> </w:instrText>
    </w:r>
    <w:r>
      <w:fldChar w:fldCharType="separate"/>
    </w:r>
    <w:r w:rsidR="00D538D5">
      <w:instrText>Horw</w:instrText>
    </w:r>
    <w:r>
      <w:fldChar w:fldCharType="end"/>
    </w:r>
    <w:r>
      <w:instrText>="" "" "</w:instrText>
    </w:r>
    <w:r>
      <w:fldChar w:fldCharType="begin"/>
    </w:r>
    <w:r>
      <w:instrText xml:space="preserve"> DOCPROPERTY "Organisation.City"\*CHARFORMAT </w:instrText>
    </w:r>
    <w:r>
      <w:fldChar w:fldCharType="separate"/>
    </w:r>
    <w:r w:rsidR="00D538D5">
      <w:instrText>Horw</w:instrText>
    </w:r>
    <w:r>
      <w:fldChar w:fldCharType="end"/>
    </w:r>
    <w:r>
      <w:instrText xml:space="preserve">, </w:instrText>
    </w:r>
    <w:r>
      <w:fldChar w:fldCharType="separate"/>
    </w:r>
    <w:r w:rsidR="00D538D5">
      <w:rPr>
        <w:noProof/>
      </w:rPr>
      <w:t xml:space="preserve">Horw, </w:t>
    </w:r>
    <w:r>
      <w:fldChar w:fldCharType="end"/>
    </w:r>
    <w:r w:rsidR="00323673">
      <w:rPr>
        <w:lang w:val="de-CH"/>
      </w:rPr>
      <w:t>18. Dezember 2015</w:t>
    </w:r>
  </w:p>
  <w:p w14:paraId="4BBF8F4A" w14:textId="698EE23E" w:rsidR="00531009" w:rsidRDefault="00531009" w:rsidP="00021302">
    <w:pPr>
      <w:pStyle w:val="CityDate"/>
    </w:pPr>
    <w:r w:rsidRPr="009C4462">
      <w:rPr>
        <w:rStyle w:val="PageChar"/>
      </w:rPr>
      <w:fldChar w:fldCharType="begin"/>
    </w:r>
    <w:r w:rsidRPr="009C4462">
      <w:rPr>
        <w:rStyle w:val="PageChar"/>
      </w:rPr>
      <w:instrText xml:space="preserve"> DOCPROPERTY "Doc.Page"\*CHARFORMAT </w:instrText>
    </w:r>
    <w:r w:rsidRPr="009C4462">
      <w:rPr>
        <w:rStyle w:val="PageChar"/>
      </w:rPr>
      <w:fldChar w:fldCharType="separate"/>
    </w:r>
    <w:r w:rsidR="00D538D5">
      <w:rPr>
        <w:rStyle w:val="PageChar"/>
      </w:rPr>
      <w:t>Seite</w:t>
    </w:r>
    <w:r w:rsidRPr="009C4462">
      <w:rPr>
        <w:rStyle w:val="PageChar"/>
      </w:rPr>
      <w:fldChar w:fldCharType="end"/>
    </w:r>
    <w:r>
      <w:rPr>
        <w:rStyle w:val="PageChar"/>
      </w:rPr>
      <w:t xml:space="preserve"> </w:t>
    </w:r>
    <w:r>
      <w:fldChar w:fldCharType="begin"/>
    </w:r>
    <w:r>
      <w:instrText xml:space="preserve"> PAGE   \* MERGEFORMAT </w:instrText>
    </w:r>
    <w:r>
      <w:fldChar w:fldCharType="separate"/>
    </w:r>
    <w:r w:rsidR="00E873B8">
      <w:rPr>
        <w:noProof/>
      </w:rPr>
      <w:t>3</w:t>
    </w:r>
    <w:r>
      <w:fldChar w:fldCharType="end"/>
    </w:r>
    <w:r>
      <w:t>/</w:t>
    </w:r>
    <w:fldSimple w:instr=" NUMPAGES  \* Arabic  \* MERGEFORMAT ">
      <w:r w:rsidR="00E873B8">
        <w:rPr>
          <w:noProof/>
        </w:rPr>
        <w:t>6</w:t>
      </w:r>
    </w:fldSimple>
  </w:p>
  <w:p w14:paraId="0EE8F243" w14:textId="3C137315" w:rsidR="00531009" w:rsidRPr="00B60F32" w:rsidRDefault="00531009" w:rsidP="004702AC">
    <w:pPr>
      <w:pStyle w:val="DocType"/>
      <w:rPr>
        <w:lang w:val="en-GB"/>
      </w:rPr>
    </w:pPr>
    <w:r>
      <w:rPr>
        <w:lang w:val="en-GB"/>
      </w:rPr>
      <w:fldChar w:fldCharType="begin"/>
    </w:r>
    <w:r>
      <w:rPr>
        <w:lang w:val="en-GB"/>
      </w:rPr>
      <w:instrText xml:space="preserve"> IF </w:instrText>
    </w:r>
    <w:r>
      <w:rPr>
        <w:lang w:val="en-GB"/>
      </w:rPr>
      <w:fldChar w:fldCharType="begin"/>
    </w:r>
    <w:r>
      <w:rPr>
        <w:lang w:val="en-GB"/>
      </w:rPr>
      <w:instrText xml:space="preserve"> DOCPROPERTY "BM_DocumentType"\*CHARFORMAT </w:instrText>
    </w:r>
    <w:r>
      <w:rPr>
        <w:lang w:val="en-GB"/>
      </w:rPr>
      <w:fldChar w:fldCharType="end"/>
    </w:r>
    <w:r>
      <w:rPr>
        <w:lang w:val="en-GB"/>
      </w:rPr>
      <w:instrText>="" "" "</w:instrText>
    </w:r>
    <w:r>
      <w:rPr>
        <w:lang w:val="en-GB"/>
      </w:rPr>
      <w:fldChar w:fldCharType="begin"/>
    </w:r>
    <w:r>
      <w:rPr>
        <w:lang w:val="en-GB"/>
      </w:rPr>
      <w:instrText xml:space="preserve"> DOCPROPERTY "BM_DocumentType"\*CHARFORMAT </w:instrText>
    </w:r>
    <w:r>
      <w:rPr>
        <w:lang w:val="en-GB"/>
      </w:rPr>
      <w:fldChar w:fldCharType="separate"/>
    </w:r>
    <w:r>
      <w:rPr>
        <w:lang w:val="en-GB"/>
      </w:rPr>
      <w:instrText>BM_DocumentType</w:instrText>
    </w:r>
    <w:r>
      <w:rPr>
        <w:lang w:val="en-GB"/>
      </w:rPr>
      <w:fldChar w:fldCharType="end"/>
    </w:r>
    <w:r>
      <w:rPr>
        <w:lang w:val="en-GB"/>
      </w:rPr>
      <w:instrText xml:space="preserve"> </w:instrText>
    </w:r>
    <w:r w:rsidRPr="00792843">
      <w:rPr>
        <w:position w:val="-2"/>
        <w:lang w:val="en-GB"/>
      </w:rPr>
      <w:instrText>−</w:instrText>
    </w:r>
    <w:r>
      <w:rPr>
        <w:lang w:val="en-GB"/>
      </w:rPr>
      <w:instrText xml:space="preserve"> " </w:instrText>
    </w:r>
    <w:r>
      <w:rPr>
        <w:lang w:val="en-GB"/>
      </w:rPr>
      <w:fldChar w:fldCharType="end"/>
    </w:r>
    <w:r>
      <w:rPr>
        <w:lang w:val="en-GB"/>
      </w:rPr>
      <w:fldChar w:fldCharType="begin"/>
    </w:r>
    <w:r>
      <w:rPr>
        <w:lang w:val="en-GB"/>
      </w:rPr>
      <w:instrText xml:space="preserve"> DOCPROPERTY "BM_Subject"\*CHARFORMAT </w:instrText>
    </w:r>
    <w:r>
      <w:rPr>
        <w:lang w:val="en-GB"/>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E3E98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425C210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8E08D5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E3AA7C62"/>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51D26E26"/>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A3E5E0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B8C01B6"/>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63CE1C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B88EEA4"/>
    <w:lvl w:ilvl="0">
      <w:start w:val="1"/>
      <w:numFmt w:val="decimal"/>
      <w:pStyle w:val="Listennummer"/>
      <w:lvlText w:val="%1."/>
      <w:lvlJc w:val="left"/>
      <w:pPr>
        <w:tabs>
          <w:tab w:val="num" w:pos="360"/>
        </w:tabs>
        <w:ind w:left="360" w:hanging="360"/>
      </w:pPr>
      <w:rPr>
        <w:rFonts w:hint="default"/>
      </w:rPr>
    </w:lvl>
  </w:abstractNum>
  <w:abstractNum w:abstractNumId="9" w15:restartNumberingAfterBreak="0">
    <w:nsid w:val="FFFFFF89"/>
    <w:multiLevelType w:val="singleLevel"/>
    <w:tmpl w:val="AAEEEC6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A44778"/>
    <w:multiLevelType w:val="multilevel"/>
    <w:tmpl w:val="CE983EEA"/>
    <w:lvl w:ilvl="0">
      <w:start w:val="1"/>
      <w:numFmt w:val="decimal"/>
      <w:pStyle w:val="berschrift1"/>
      <w:lvlText w:val="%1."/>
      <w:lvlJc w:val="left"/>
      <w:pPr>
        <w:tabs>
          <w:tab w:val="num" w:pos="-397"/>
        </w:tabs>
        <w:ind w:left="397" w:hanging="39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tabs>
          <w:tab w:val="num" w:pos="-170"/>
        </w:tabs>
        <w:ind w:left="17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1.%2.%3."/>
      <w:lvlJc w:val="left"/>
      <w:pPr>
        <w:tabs>
          <w:tab w:val="num" w:pos="0"/>
        </w:tabs>
        <w:ind w:left="312"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berschrift4"/>
      <w:lvlText w:val="%1.%2.%3.%4."/>
      <w:lvlJc w:val="left"/>
      <w:pPr>
        <w:tabs>
          <w:tab w:val="num" w:pos="0"/>
        </w:tabs>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berschrift5"/>
      <w:lvlText w:val="%1.%2.%3.%4.%5."/>
      <w:lvlJc w:val="left"/>
      <w:pPr>
        <w:tabs>
          <w:tab w:val="num" w:pos="0"/>
        </w:tabs>
        <w:ind w:left="0" w:firstLine="0"/>
      </w:pPr>
      <w:rPr>
        <w:rFonts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berschrift6"/>
      <w:lvlText w:val="%1.%2.%3.%4.%5.%6."/>
      <w:lvlJc w:val="left"/>
      <w:pPr>
        <w:tabs>
          <w:tab w:val="num" w:pos="0"/>
        </w:tabs>
        <w:ind w:left="0" w:firstLine="0"/>
      </w:pPr>
      <w:rPr>
        <w:rFonts w:hint="default"/>
        <w:b/>
        <w:i w:val="0"/>
        <w:sz w:val="20"/>
      </w:rPr>
    </w:lvl>
    <w:lvl w:ilvl="6">
      <w:start w:val="1"/>
      <w:numFmt w:val="decimal"/>
      <w:pStyle w:val="berschrift7"/>
      <w:lvlText w:val="%1.%2.%3.%4.%5.%6.%7."/>
      <w:lvlJc w:val="left"/>
      <w:pPr>
        <w:tabs>
          <w:tab w:val="num" w:pos="0"/>
        </w:tabs>
        <w:ind w:left="0" w:firstLine="0"/>
      </w:pPr>
      <w:rPr>
        <w:rFonts w:hint="default"/>
        <w:b/>
        <w:i w:val="0"/>
        <w:sz w:val="20"/>
      </w:rPr>
    </w:lvl>
    <w:lvl w:ilvl="7">
      <w:start w:val="1"/>
      <w:numFmt w:val="decimal"/>
      <w:pStyle w:val="berschrift8"/>
      <w:lvlText w:val="%1.%2.%3.%4.%5.%6.%7.%8."/>
      <w:lvlJc w:val="left"/>
      <w:pPr>
        <w:tabs>
          <w:tab w:val="num" w:pos="0"/>
        </w:tabs>
        <w:ind w:left="0" w:firstLine="0"/>
      </w:pPr>
      <w:rPr>
        <w:rFonts w:hint="default"/>
        <w:b/>
        <w:i w:val="0"/>
        <w:sz w:val="20"/>
      </w:rPr>
    </w:lvl>
    <w:lvl w:ilvl="8">
      <w:start w:val="1"/>
      <w:numFmt w:val="decimal"/>
      <w:pStyle w:val="berschrift9"/>
      <w:lvlText w:val="%1.%2.%3.%4.%5.%6.%7.%8.%9."/>
      <w:lvlJc w:val="left"/>
      <w:pPr>
        <w:tabs>
          <w:tab w:val="num" w:pos="0"/>
        </w:tabs>
        <w:ind w:left="0" w:firstLine="0"/>
      </w:pPr>
      <w:rPr>
        <w:rFonts w:hint="default"/>
        <w:b/>
        <w:i w:val="0"/>
        <w:sz w:val="20"/>
      </w:rPr>
    </w:lvl>
  </w:abstractNum>
  <w:abstractNum w:abstractNumId="11" w15:restartNumberingAfterBreak="0">
    <w:nsid w:val="02175CE4"/>
    <w:multiLevelType w:val="multilevel"/>
    <w:tmpl w:val="CECCF0F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5234EEE"/>
    <w:multiLevelType w:val="multilevel"/>
    <w:tmpl w:val="CECCF0F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95356A4"/>
    <w:multiLevelType w:val="hybridMultilevel"/>
    <w:tmpl w:val="15A6CF7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0BB12630"/>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0CB656D8"/>
    <w:multiLevelType w:val="multilevel"/>
    <w:tmpl w:val="08070023"/>
    <w:styleLink w:val="ArtikelAbschnitt"/>
    <w:lvl w:ilvl="0">
      <w:start w:val="1"/>
      <w:numFmt w:val="upperRoman"/>
      <w:lvlText w:val="Article %1."/>
      <w:lvlJc w:val="left"/>
      <w:pPr>
        <w:tabs>
          <w:tab w:val="num" w:pos="1800"/>
        </w:tabs>
        <w:ind w:left="0" w:firstLine="0"/>
      </w:pPr>
      <w:rPr>
        <w:rFonts w:ascii="Times New Roman" w:hAnsi="Times New Roman"/>
      </w:r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15:restartNumberingAfterBreak="0">
    <w:nsid w:val="11396B5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12AC7458"/>
    <w:multiLevelType w:val="multilevel"/>
    <w:tmpl w:val="6DD63B5E"/>
    <w:numStyleLink w:val="FormatvorlageAufgezhlt"/>
  </w:abstractNum>
  <w:abstractNum w:abstractNumId="18" w15:restartNumberingAfterBreak="0">
    <w:nsid w:val="189B351B"/>
    <w:multiLevelType w:val="hybridMultilevel"/>
    <w:tmpl w:val="58E83AC8"/>
    <w:lvl w:ilvl="0" w:tplc="26B08900">
      <w:numFmt w:val="bullet"/>
      <w:lvlText w:val="-"/>
      <w:lvlJc w:val="left"/>
      <w:pPr>
        <w:ind w:left="720" w:hanging="360"/>
      </w:pPr>
      <w:rPr>
        <w:rFonts w:ascii="Times" w:eastAsia="Times New Roman" w:hAnsi="Times" w:cs="Time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1A706570"/>
    <w:multiLevelType w:val="multilevel"/>
    <w:tmpl w:val="0807001D"/>
    <w:name w:val="2007071614014442322377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1B136742"/>
    <w:multiLevelType w:val="multilevel"/>
    <w:tmpl w:val="CECCF0F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1E2936F1"/>
    <w:multiLevelType w:val="hybridMultilevel"/>
    <w:tmpl w:val="03E0F0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2000662A"/>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216138A0"/>
    <w:multiLevelType w:val="multilevel"/>
    <w:tmpl w:val="0807001D"/>
    <w:styleLink w:val="1ai"/>
    <w:lvl w:ilvl="0">
      <w:start w:val="1"/>
      <w:numFmt w:val="decimal"/>
      <w:lvlText w:val="%1)"/>
      <w:lvlJc w:val="left"/>
      <w:pPr>
        <w:tabs>
          <w:tab w:val="num" w:pos="360"/>
        </w:tabs>
        <w:ind w:left="360" w:hanging="360"/>
      </w:pPr>
      <w:rPr>
        <w:rFonts w:ascii="Times New Roman" w:hAnsi="Times New Roman"/>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25D7700A"/>
    <w:multiLevelType w:val="multilevel"/>
    <w:tmpl w:val="8FFE975E"/>
    <w:lvl w:ilvl="0">
      <w:start w:val="1"/>
      <w:numFmt w:val="decimal"/>
      <w:pStyle w:val="ListWithNumbers"/>
      <w:lvlText w:val="%1"/>
      <w:lvlJc w:val="left"/>
      <w:pPr>
        <w:tabs>
          <w:tab w:val="num" w:pos="357"/>
        </w:tabs>
        <w:ind w:left="357" w:hanging="357"/>
      </w:pPr>
      <w:rPr>
        <w:rFonts w:hint="default"/>
      </w:rPr>
    </w:lvl>
    <w:lvl w:ilvl="1">
      <w:start w:val="1"/>
      <w:numFmt w:val="decimal"/>
      <w:lvlText w:val="%2"/>
      <w:lvlJc w:val="left"/>
      <w:pPr>
        <w:tabs>
          <w:tab w:val="num" w:pos="714"/>
        </w:tabs>
        <w:ind w:left="714" w:hanging="357"/>
      </w:pPr>
      <w:rPr>
        <w:rFonts w:hint="default"/>
      </w:rPr>
    </w:lvl>
    <w:lvl w:ilvl="2">
      <w:start w:val="1"/>
      <w:numFmt w:val="decimal"/>
      <w:lvlText w:val="%3"/>
      <w:lvlJc w:val="left"/>
      <w:pPr>
        <w:tabs>
          <w:tab w:val="num" w:pos="1072"/>
        </w:tabs>
        <w:ind w:left="1072" w:hanging="358"/>
      </w:pPr>
      <w:rPr>
        <w:rFonts w:hint="default"/>
      </w:rPr>
    </w:lvl>
    <w:lvl w:ilvl="3">
      <w:start w:val="1"/>
      <w:numFmt w:val="decimal"/>
      <w:lvlText w:val="%4"/>
      <w:lvlJc w:val="left"/>
      <w:pPr>
        <w:tabs>
          <w:tab w:val="num" w:pos="1429"/>
        </w:tabs>
        <w:ind w:left="1429" w:hanging="357"/>
      </w:pPr>
      <w:rPr>
        <w:rFonts w:hint="default"/>
      </w:rPr>
    </w:lvl>
    <w:lvl w:ilvl="4">
      <w:start w:val="1"/>
      <w:numFmt w:val="decimal"/>
      <w:lvlText w:val="%5"/>
      <w:lvlJc w:val="left"/>
      <w:pPr>
        <w:tabs>
          <w:tab w:val="num" w:pos="1786"/>
        </w:tabs>
        <w:ind w:left="1786" w:hanging="357"/>
      </w:pPr>
      <w:rPr>
        <w:rFonts w:hint="default"/>
      </w:rPr>
    </w:lvl>
    <w:lvl w:ilvl="5">
      <w:start w:val="1"/>
      <w:numFmt w:val="decimal"/>
      <w:lvlText w:val="%6"/>
      <w:lvlJc w:val="left"/>
      <w:pPr>
        <w:tabs>
          <w:tab w:val="num" w:pos="2143"/>
        </w:tabs>
        <w:ind w:left="2143" w:hanging="357"/>
      </w:pPr>
      <w:rPr>
        <w:rFonts w:hint="default"/>
      </w:rPr>
    </w:lvl>
    <w:lvl w:ilvl="6">
      <w:start w:val="1"/>
      <w:numFmt w:val="decimal"/>
      <w:lvlText w:val="%7."/>
      <w:lvlJc w:val="left"/>
      <w:pPr>
        <w:tabs>
          <w:tab w:val="num" w:pos="2500"/>
        </w:tabs>
        <w:ind w:left="2500" w:hanging="357"/>
      </w:pPr>
      <w:rPr>
        <w:rFonts w:hint="default"/>
      </w:rPr>
    </w:lvl>
    <w:lvl w:ilvl="7">
      <w:start w:val="1"/>
      <w:numFmt w:val="decimal"/>
      <w:lvlText w:val="%8."/>
      <w:lvlJc w:val="left"/>
      <w:pPr>
        <w:tabs>
          <w:tab w:val="num" w:pos="2858"/>
        </w:tabs>
        <w:ind w:left="2858" w:hanging="358"/>
      </w:pPr>
      <w:rPr>
        <w:rFonts w:hint="default"/>
      </w:rPr>
    </w:lvl>
    <w:lvl w:ilvl="8">
      <w:start w:val="1"/>
      <w:numFmt w:val="decimal"/>
      <w:lvlText w:val="%9."/>
      <w:lvlJc w:val="left"/>
      <w:pPr>
        <w:tabs>
          <w:tab w:val="num" w:pos="3215"/>
        </w:tabs>
        <w:ind w:left="3215" w:hanging="357"/>
      </w:pPr>
      <w:rPr>
        <w:rFonts w:hint="default"/>
      </w:rPr>
    </w:lvl>
  </w:abstractNum>
  <w:abstractNum w:abstractNumId="25" w15:restartNumberingAfterBreak="0">
    <w:nsid w:val="2DFF4E0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2E082A5A"/>
    <w:multiLevelType w:val="multilevel"/>
    <w:tmpl w:val="CECCF0F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32A80827"/>
    <w:multiLevelType w:val="multilevel"/>
    <w:tmpl w:val="6DD63B5E"/>
    <w:numStyleLink w:val="FormatvorlageAufgezhlt"/>
  </w:abstractNum>
  <w:abstractNum w:abstractNumId="28" w15:restartNumberingAfterBreak="0">
    <w:nsid w:val="34CD56C0"/>
    <w:multiLevelType w:val="hybridMultilevel"/>
    <w:tmpl w:val="EF4CD0B2"/>
    <w:lvl w:ilvl="0" w:tplc="3416B1D6">
      <w:start w:val="4"/>
      <w:numFmt w:val="bullet"/>
      <w:lvlText w:val="-"/>
      <w:lvlJc w:val="left"/>
      <w:pPr>
        <w:ind w:left="720" w:hanging="360"/>
      </w:pPr>
      <w:rPr>
        <w:rFonts w:ascii="Times" w:eastAsia="Times New Roman" w:hAnsi="Times" w:cs="Time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37060DFC"/>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395362D5"/>
    <w:multiLevelType w:val="multilevel"/>
    <w:tmpl w:val="8A149C06"/>
    <w:numStyleLink w:val="Literaturverzeichnis1"/>
  </w:abstractNum>
  <w:abstractNum w:abstractNumId="31" w15:restartNumberingAfterBreak="0">
    <w:nsid w:val="3CC3575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3CDB6CD0"/>
    <w:multiLevelType w:val="multilevel"/>
    <w:tmpl w:val="F334A92A"/>
    <w:name w:val="2007071614014442322377"/>
    <w:lvl w:ilvl="0">
      <w:start w:val="1"/>
      <w:numFmt w:val="lowerLetter"/>
      <w:pStyle w:val="ListWithLetters"/>
      <w:lvlText w:val="%1."/>
      <w:lvlJc w:val="left"/>
      <w:pPr>
        <w:tabs>
          <w:tab w:val="num" w:pos="360"/>
        </w:tabs>
        <w:ind w:left="360" w:hanging="360"/>
      </w:pPr>
      <w:rPr>
        <w:rFonts w:hint="eastAsia"/>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714"/>
        </w:tabs>
        <w:ind w:left="714" w:hanging="35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1072"/>
        </w:tabs>
        <w:ind w:left="1072" w:hanging="358"/>
      </w:pPr>
      <w:rPr>
        <w:rFonts w:hint="default"/>
      </w:rPr>
    </w:lvl>
    <w:lvl w:ilvl="3">
      <w:start w:val="1"/>
      <w:numFmt w:val="upperLetter"/>
      <w:lvlText w:val="%4."/>
      <w:lvlJc w:val="left"/>
      <w:pPr>
        <w:tabs>
          <w:tab w:val="num" w:pos="1429"/>
        </w:tabs>
        <w:ind w:left="1429" w:hanging="357"/>
      </w:pPr>
      <w:rPr>
        <w:rFonts w:hint="default"/>
      </w:rPr>
    </w:lvl>
    <w:lvl w:ilvl="4">
      <w:start w:val="1"/>
      <w:numFmt w:val="upperLetter"/>
      <w:lvlText w:val="%5."/>
      <w:lvlJc w:val="left"/>
      <w:pPr>
        <w:tabs>
          <w:tab w:val="num" w:pos="1786"/>
        </w:tabs>
        <w:ind w:left="1786" w:hanging="357"/>
      </w:pPr>
      <w:rPr>
        <w:rFonts w:hint="default"/>
      </w:rPr>
    </w:lvl>
    <w:lvl w:ilvl="5">
      <w:start w:val="1"/>
      <w:numFmt w:val="upperLetter"/>
      <w:lvlText w:val="%6."/>
      <w:lvlJc w:val="left"/>
      <w:pPr>
        <w:tabs>
          <w:tab w:val="num" w:pos="2143"/>
        </w:tabs>
        <w:ind w:left="2143" w:hanging="357"/>
      </w:pPr>
      <w:rPr>
        <w:rFonts w:hint="default"/>
      </w:rPr>
    </w:lvl>
    <w:lvl w:ilvl="6">
      <w:start w:val="1"/>
      <w:numFmt w:val="upperLetter"/>
      <w:lvlText w:val="%7."/>
      <w:lvlJc w:val="left"/>
      <w:pPr>
        <w:tabs>
          <w:tab w:val="num" w:pos="2500"/>
        </w:tabs>
        <w:ind w:left="2500" w:hanging="357"/>
      </w:pPr>
      <w:rPr>
        <w:rFonts w:hint="default"/>
      </w:rPr>
    </w:lvl>
    <w:lvl w:ilvl="7">
      <w:start w:val="1"/>
      <w:numFmt w:val="upperLetter"/>
      <w:lvlText w:val="%8."/>
      <w:lvlJc w:val="left"/>
      <w:pPr>
        <w:tabs>
          <w:tab w:val="num" w:pos="2858"/>
        </w:tabs>
        <w:ind w:left="2858" w:hanging="358"/>
      </w:pPr>
      <w:rPr>
        <w:rFonts w:hint="default"/>
      </w:rPr>
    </w:lvl>
    <w:lvl w:ilvl="8">
      <w:start w:val="1"/>
      <w:numFmt w:val="upperLetter"/>
      <w:lvlText w:val="%9."/>
      <w:lvlJc w:val="left"/>
      <w:pPr>
        <w:tabs>
          <w:tab w:val="num" w:pos="3215"/>
        </w:tabs>
        <w:ind w:left="3215" w:hanging="357"/>
      </w:pPr>
      <w:rPr>
        <w:rFonts w:hint="default"/>
      </w:rPr>
    </w:lvl>
  </w:abstractNum>
  <w:abstractNum w:abstractNumId="33" w15:restartNumberingAfterBreak="0">
    <w:nsid w:val="415C3479"/>
    <w:multiLevelType w:val="hybridMultilevel"/>
    <w:tmpl w:val="9A1E0012"/>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BB65C5F"/>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4C825155"/>
    <w:multiLevelType w:val="hybridMultilevel"/>
    <w:tmpl w:val="90707E04"/>
    <w:lvl w:ilvl="0" w:tplc="F1DC1AAC">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50EC44F3"/>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5111316C"/>
    <w:multiLevelType w:val="multilevel"/>
    <w:tmpl w:val="0807001F"/>
    <w:styleLink w:val="111111"/>
    <w:lvl w:ilvl="0">
      <w:start w:val="1"/>
      <w:numFmt w:val="decimal"/>
      <w:lvlText w:val="%1."/>
      <w:lvlJc w:val="left"/>
      <w:pPr>
        <w:tabs>
          <w:tab w:val="num" w:pos="360"/>
        </w:tabs>
        <w:ind w:left="360" w:hanging="360"/>
      </w:pPr>
      <w:rPr>
        <w:rFonts w:ascii="Times New Roman" w:hAnsi="Times New Roman"/>
      </w:r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38" w15:restartNumberingAfterBreak="0">
    <w:nsid w:val="517C4CC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589F126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15:restartNumberingAfterBreak="0">
    <w:nsid w:val="5C3108BF"/>
    <w:multiLevelType w:val="hybridMultilevel"/>
    <w:tmpl w:val="4DF07B60"/>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41" w15:restartNumberingAfterBreak="0">
    <w:nsid w:val="5E216DB6"/>
    <w:multiLevelType w:val="hybridMultilevel"/>
    <w:tmpl w:val="36FE20E2"/>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1E00DE2"/>
    <w:multiLevelType w:val="hybridMultilevel"/>
    <w:tmpl w:val="7EDA14B8"/>
    <w:lvl w:ilvl="0" w:tplc="08109F9C">
      <w:start w:val="1"/>
      <w:numFmt w:val="decimal"/>
      <w:pStyle w:val="FormatvorlageFettVor6ptObenEinfacheeinfarbigeLinieAutomatis"/>
      <w:lvlText w:val="%1."/>
      <w:lvlJc w:val="left"/>
      <w:pPr>
        <w:tabs>
          <w:tab w:val="num" w:pos="720"/>
        </w:tabs>
        <w:ind w:left="720"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43" w15:restartNumberingAfterBreak="0">
    <w:nsid w:val="64CC2D0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4" w15:restartNumberingAfterBreak="0">
    <w:nsid w:val="653D180B"/>
    <w:multiLevelType w:val="multilevel"/>
    <w:tmpl w:val="6DD63B5E"/>
    <w:numStyleLink w:val="FormatvorlageAufgezhlt"/>
  </w:abstractNum>
  <w:abstractNum w:abstractNumId="45" w15:restartNumberingAfterBreak="0">
    <w:nsid w:val="6B1F4F4E"/>
    <w:multiLevelType w:val="hybridMultilevel"/>
    <w:tmpl w:val="730AE6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15:restartNumberingAfterBreak="0">
    <w:nsid w:val="6CE14EFA"/>
    <w:multiLevelType w:val="multilevel"/>
    <w:tmpl w:val="CC80008A"/>
    <w:lvl w:ilvl="0">
      <w:start w:val="1"/>
      <w:numFmt w:val="decimal"/>
      <w:suff w:val="space"/>
      <w:lvlText w:val="%1"/>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0" w:firstLine="0"/>
      </w:pPr>
      <w:rPr>
        <w:rFonts w:ascii="Arial" w:hAnsi="Arial" w:hint="default"/>
        <w:b/>
        <w:i w:val="0"/>
        <w:sz w:val="20"/>
      </w:rPr>
    </w:lvl>
    <w:lvl w:ilvl="6">
      <w:start w:val="1"/>
      <w:numFmt w:val="decimal"/>
      <w:suff w:val="space"/>
      <w:lvlText w:val="%1.%2.%3.%4.%5.%6.%7"/>
      <w:lvlJc w:val="left"/>
      <w:pPr>
        <w:ind w:left="0" w:firstLine="0"/>
      </w:pPr>
      <w:rPr>
        <w:rFonts w:ascii="Arial" w:hAnsi="Arial" w:hint="default"/>
        <w:b/>
        <w:i w:val="0"/>
        <w:sz w:val="20"/>
      </w:rPr>
    </w:lvl>
    <w:lvl w:ilvl="7">
      <w:start w:val="1"/>
      <w:numFmt w:val="decimal"/>
      <w:suff w:val="space"/>
      <w:lvlText w:val="%1.%2.%3.%4.%5.%6.%7.%8"/>
      <w:lvlJc w:val="left"/>
      <w:pPr>
        <w:ind w:left="0" w:firstLine="0"/>
      </w:pPr>
      <w:rPr>
        <w:rFonts w:ascii="Arial" w:hAnsi="Arial" w:hint="default"/>
        <w:b/>
        <w:i w:val="0"/>
        <w:sz w:val="20"/>
      </w:rPr>
    </w:lvl>
    <w:lvl w:ilvl="8">
      <w:start w:val="1"/>
      <w:numFmt w:val="decimal"/>
      <w:suff w:val="space"/>
      <w:lvlText w:val="%1.%2.%3.%4.%5.%6.%7.%8.%9"/>
      <w:lvlJc w:val="left"/>
      <w:pPr>
        <w:ind w:left="0" w:firstLine="0"/>
      </w:pPr>
      <w:rPr>
        <w:rFonts w:ascii="Arial" w:hAnsi="Arial" w:hint="default"/>
        <w:b/>
        <w:i w:val="0"/>
        <w:sz w:val="20"/>
      </w:rPr>
    </w:lvl>
  </w:abstractNum>
  <w:abstractNum w:abstractNumId="47" w15:restartNumberingAfterBreak="0">
    <w:nsid w:val="6EB26D84"/>
    <w:multiLevelType w:val="hybridMultilevel"/>
    <w:tmpl w:val="604EE37C"/>
    <w:lvl w:ilvl="0" w:tplc="3C2238E0">
      <w:numFmt w:val="bullet"/>
      <w:lvlText w:val="-"/>
      <w:lvlJc w:val="left"/>
      <w:pPr>
        <w:ind w:left="720" w:hanging="360"/>
      </w:pPr>
      <w:rPr>
        <w:rFonts w:ascii="Times" w:eastAsia="Times New Roman" w:hAnsi="Times" w:cs="Time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8" w15:restartNumberingAfterBreak="0">
    <w:nsid w:val="73153DF1"/>
    <w:multiLevelType w:val="multilevel"/>
    <w:tmpl w:val="6DD63B5E"/>
    <w:numStyleLink w:val="FormatvorlageAufgezhlt"/>
  </w:abstractNum>
  <w:abstractNum w:abstractNumId="49" w15:restartNumberingAfterBreak="0">
    <w:nsid w:val="73FF4F80"/>
    <w:multiLevelType w:val="multilevel"/>
    <w:tmpl w:val="CECCF0F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771817CE"/>
    <w:multiLevelType w:val="multilevel"/>
    <w:tmpl w:val="8A149C06"/>
    <w:styleLink w:val="Literaturverzeichnis1"/>
    <w:lvl w:ilvl="0">
      <w:start w:val="1"/>
      <w:numFmt w:val="decimal"/>
      <w:lvlText w:val="[%1]"/>
      <w:lvlJc w:val="left"/>
      <w:pPr>
        <w:tabs>
          <w:tab w:val="num" w:pos="851"/>
        </w:tabs>
        <w:ind w:left="851" w:hanging="851"/>
      </w:pPr>
      <w:rPr>
        <w:rFonts w:ascii="Times New Roman" w:hAnsi="Times New Roman" w:hint="default"/>
        <w:sz w:val="22"/>
      </w:rPr>
    </w:lvl>
    <w:lvl w:ilvl="1">
      <w:start w:val="1"/>
      <w:numFmt w:val="none"/>
      <w:lvlText w:val=""/>
      <w:lvlJc w:val="left"/>
      <w:pPr>
        <w:tabs>
          <w:tab w:val="num" w:pos="720"/>
        </w:tabs>
        <w:ind w:left="720" w:hanging="360"/>
      </w:pPr>
      <w:rPr>
        <w:rFonts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1" w15:restartNumberingAfterBreak="0">
    <w:nsid w:val="7ADC1B1C"/>
    <w:multiLevelType w:val="multilevel"/>
    <w:tmpl w:val="682E2A62"/>
    <w:lvl w:ilvl="0">
      <w:start w:val="1"/>
      <w:numFmt w:val="bullet"/>
      <w:pStyle w:val="ListWithCheckboxes"/>
      <w:lvlText w:val=""/>
      <w:lvlJc w:val="left"/>
      <w:pPr>
        <w:tabs>
          <w:tab w:val="num" w:pos="357"/>
        </w:tabs>
        <w:ind w:left="357" w:hanging="357"/>
      </w:pPr>
      <w:rPr>
        <w:rFonts w:ascii="ZapfDingbats" w:hAnsi="ZapfDingbats" w:hint="default"/>
        <w:sz w:val="22"/>
      </w:rPr>
    </w:lvl>
    <w:lvl w:ilvl="1">
      <w:start w:val="1"/>
      <w:numFmt w:val="bullet"/>
      <w:lvlText w:val=""/>
      <w:lvlJc w:val="left"/>
      <w:pPr>
        <w:tabs>
          <w:tab w:val="num" w:pos="714"/>
        </w:tabs>
        <w:ind w:left="714" w:hanging="357"/>
      </w:pPr>
      <w:rPr>
        <w:rFonts w:ascii="ZapfDingbats" w:hAnsi="ZapfDingbats" w:hint="default"/>
      </w:rPr>
    </w:lvl>
    <w:lvl w:ilvl="2">
      <w:start w:val="1"/>
      <w:numFmt w:val="bullet"/>
      <w:lvlText w:val=""/>
      <w:lvlJc w:val="left"/>
      <w:pPr>
        <w:tabs>
          <w:tab w:val="num" w:pos="1072"/>
        </w:tabs>
        <w:ind w:left="1072" w:hanging="358"/>
      </w:pPr>
      <w:rPr>
        <w:rFonts w:ascii="ZapfDingbats" w:hAnsi="ZapfDingbats" w:hint="default"/>
      </w:rPr>
    </w:lvl>
    <w:lvl w:ilvl="3">
      <w:start w:val="1"/>
      <w:numFmt w:val="bullet"/>
      <w:lvlText w:val=""/>
      <w:lvlJc w:val="left"/>
      <w:pPr>
        <w:tabs>
          <w:tab w:val="num" w:pos="1429"/>
        </w:tabs>
        <w:ind w:left="1429" w:hanging="357"/>
      </w:pPr>
      <w:rPr>
        <w:rFonts w:ascii="ZapfDingbats" w:hAnsi="ZapfDingbats" w:hint="default"/>
      </w:rPr>
    </w:lvl>
    <w:lvl w:ilvl="4">
      <w:start w:val="1"/>
      <w:numFmt w:val="bullet"/>
      <w:lvlText w:val=""/>
      <w:lvlJc w:val="left"/>
      <w:pPr>
        <w:tabs>
          <w:tab w:val="num" w:pos="1786"/>
        </w:tabs>
        <w:ind w:left="1786" w:hanging="357"/>
      </w:pPr>
      <w:rPr>
        <w:rFonts w:ascii="ZapfDingbats" w:hAnsi="ZapfDingbats" w:hint="default"/>
      </w:rPr>
    </w:lvl>
    <w:lvl w:ilvl="5">
      <w:start w:val="1"/>
      <w:numFmt w:val="bullet"/>
      <w:lvlText w:val=""/>
      <w:lvlJc w:val="left"/>
      <w:pPr>
        <w:tabs>
          <w:tab w:val="num" w:pos="2143"/>
        </w:tabs>
        <w:ind w:left="2143" w:hanging="357"/>
      </w:pPr>
      <w:rPr>
        <w:rFonts w:ascii="ZapfDingbats" w:hAnsi="ZapfDingbats" w:hint="default"/>
      </w:rPr>
    </w:lvl>
    <w:lvl w:ilvl="6">
      <w:start w:val="1"/>
      <w:numFmt w:val="bullet"/>
      <w:lvlText w:val=""/>
      <w:lvlJc w:val="left"/>
      <w:pPr>
        <w:tabs>
          <w:tab w:val="num" w:pos="2500"/>
        </w:tabs>
        <w:ind w:left="2500" w:hanging="357"/>
      </w:pPr>
      <w:rPr>
        <w:rFonts w:ascii="ZapfDingbats" w:hAnsi="ZapfDingbats" w:hint="default"/>
      </w:rPr>
    </w:lvl>
    <w:lvl w:ilvl="7">
      <w:start w:val="1"/>
      <w:numFmt w:val="bullet"/>
      <w:lvlText w:val=""/>
      <w:lvlJc w:val="left"/>
      <w:pPr>
        <w:tabs>
          <w:tab w:val="num" w:pos="2858"/>
        </w:tabs>
        <w:ind w:left="2858" w:hanging="358"/>
      </w:pPr>
      <w:rPr>
        <w:rFonts w:ascii="ZapfDingbats" w:hAnsi="ZapfDingbats" w:hint="default"/>
      </w:rPr>
    </w:lvl>
    <w:lvl w:ilvl="8">
      <w:start w:val="1"/>
      <w:numFmt w:val="bullet"/>
      <w:lvlText w:val=""/>
      <w:lvlJc w:val="left"/>
      <w:pPr>
        <w:tabs>
          <w:tab w:val="num" w:pos="3215"/>
        </w:tabs>
        <w:ind w:left="3215" w:hanging="357"/>
      </w:pPr>
      <w:rPr>
        <w:rFonts w:ascii="ZapfDingbats" w:hAnsi="ZapfDingbats" w:hint="default"/>
      </w:rPr>
    </w:lvl>
  </w:abstractNum>
  <w:abstractNum w:abstractNumId="52" w15:restartNumberingAfterBreak="0">
    <w:nsid w:val="7C1044E4"/>
    <w:multiLevelType w:val="multilevel"/>
    <w:tmpl w:val="6DD63B5E"/>
    <w:styleLink w:val="FormatvorlageAufgezhlt"/>
    <w:lvl w:ilvl="0">
      <w:start w:val="1"/>
      <w:numFmt w:val="bullet"/>
      <w:lvlText w:val=""/>
      <w:lvlJc w:val="left"/>
      <w:pPr>
        <w:tabs>
          <w:tab w:val="num" w:pos="357"/>
        </w:tabs>
        <w:ind w:left="357" w:hanging="357"/>
      </w:pPr>
      <w:rPr>
        <w:rFonts w:ascii="Symbol" w:hAnsi="Symbol" w:hint="default"/>
        <w:spacing w:val="4"/>
        <w:sz w:val="21"/>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7EA72183"/>
    <w:multiLevelType w:val="multilevel"/>
    <w:tmpl w:val="CECCF0F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7F326723"/>
    <w:multiLevelType w:val="multilevel"/>
    <w:tmpl w:val="BB7AD2AA"/>
    <w:lvl w:ilvl="0">
      <w:start w:val="1"/>
      <w:numFmt w:val="bullet"/>
      <w:pStyle w:val="ListWithSymbols"/>
      <w:lvlText w:val="-"/>
      <w:lvlJc w:val="left"/>
      <w:pPr>
        <w:tabs>
          <w:tab w:val="num" w:pos="0"/>
        </w:tabs>
        <w:ind w:left="357" w:hanging="357"/>
      </w:pPr>
      <w:rPr>
        <w:rFonts w:ascii="Arial" w:hAnsi="Arial" w:hint="default"/>
      </w:rPr>
    </w:lvl>
    <w:lvl w:ilvl="1">
      <w:start w:val="1"/>
      <w:numFmt w:val="bullet"/>
      <w:lvlRestart w:val="0"/>
      <w:lvlText w:val="-"/>
      <w:lvlJc w:val="left"/>
      <w:pPr>
        <w:tabs>
          <w:tab w:val="num" w:pos="714"/>
        </w:tabs>
        <w:ind w:left="714" w:hanging="357"/>
      </w:pPr>
      <w:rPr>
        <w:rFonts w:ascii="Arial" w:hAnsi="Arial" w:hint="default"/>
      </w:rPr>
    </w:lvl>
    <w:lvl w:ilvl="2">
      <w:start w:val="1"/>
      <w:numFmt w:val="bullet"/>
      <w:lvlRestart w:val="0"/>
      <w:pStyle w:val="TakeTitle"/>
      <w:lvlText w:val="-"/>
      <w:lvlJc w:val="left"/>
      <w:pPr>
        <w:tabs>
          <w:tab w:val="num" w:pos="1072"/>
        </w:tabs>
        <w:ind w:left="1072" w:hanging="358"/>
      </w:pPr>
      <w:rPr>
        <w:rFonts w:ascii="Arial" w:hAnsi="Arial" w:hint="default"/>
      </w:rPr>
    </w:lvl>
    <w:lvl w:ilvl="3">
      <w:start w:val="1"/>
      <w:numFmt w:val="bullet"/>
      <w:lvlRestart w:val="0"/>
      <w:lvlText w:val="-"/>
      <w:lvlJc w:val="left"/>
      <w:pPr>
        <w:tabs>
          <w:tab w:val="num" w:pos="1429"/>
        </w:tabs>
        <w:ind w:left="1429" w:hanging="357"/>
      </w:pPr>
      <w:rPr>
        <w:rFonts w:ascii="Arial" w:hAnsi="Arial" w:hint="default"/>
      </w:rPr>
    </w:lvl>
    <w:lvl w:ilvl="4">
      <w:start w:val="1"/>
      <w:numFmt w:val="bullet"/>
      <w:lvlRestart w:val="0"/>
      <w:lvlText w:val="-"/>
      <w:lvlJc w:val="left"/>
      <w:pPr>
        <w:tabs>
          <w:tab w:val="num" w:pos="1786"/>
        </w:tabs>
        <w:ind w:left="1786" w:hanging="357"/>
      </w:pPr>
      <w:rPr>
        <w:rFonts w:ascii="Arial" w:hAnsi="Arial" w:hint="default"/>
      </w:rPr>
    </w:lvl>
    <w:lvl w:ilvl="5">
      <w:start w:val="1"/>
      <w:numFmt w:val="bullet"/>
      <w:lvlText w:val="-"/>
      <w:lvlJc w:val="left"/>
      <w:pPr>
        <w:tabs>
          <w:tab w:val="num" w:pos="2143"/>
        </w:tabs>
        <w:ind w:left="2143" w:hanging="357"/>
      </w:pPr>
      <w:rPr>
        <w:rFonts w:ascii="Arial" w:hAnsi="Arial" w:hint="default"/>
      </w:rPr>
    </w:lvl>
    <w:lvl w:ilvl="6">
      <w:start w:val="1"/>
      <w:numFmt w:val="bullet"/>
      <w:lvlText w:val="-"/>
      <w:lvlJc w:val="left"/>
      <w:pPr>
        <w:tabs>
          <w:tab w:val="num" w:pos="2500"/>
        </w:tabs>
        <w:ind w:left="2500" w:hanging="357"/>
      </w:pPr>
      <w:rPr>
        <w:rFonts w:ascii="Arial" w:hAnsi="Arial" w:hint="default"/>
      </w:rPr>
    </w:lvl>
    <w:lvl w:ilvl="7">
      <w:start w:val="1"/>
      <w:numFmt w:val="bullet"/>
      <w:lvlText w:val="-"/>
      <w:lvlJc w:val="left"/>
      <w:pPr>
        <w:tabs>
          <w:tab w:val="num" w:pos="2858"/>
        </w:tabs>
        <w:ind w:left="2858" w:hanging="358"/>
      </w:pPr>
      <w:rPr>
        <w:rFonts w:ascii="Arial" w:hAnsi="Arial" w:hint="default"/>
      </w:rPr>
    </w:lvl>
    <w:lvl w:ilvl="8">
      <w:start w:val="1"/>
      <w:numFmt w:val="bullet"/>
      <w:lvlText w:val="-"/>
      <w:lvlJc w:val="left"/>
      <w:pPr>
        <w:tabs>
          <w:tab w:val="num" w:pos="3215"/>
        </w:tabs>
        <w:ind w:left="3215" w:hanging="357"/>
      </w:pPr>
      <w:rPr>
        <w:rFonts w:ascii="Arial" w:hAnsi="Aria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46"/>
  </w:num>
  <w:num w:numId="13">
    <w:abstractNumId w:val="24"/>
  </w:num>
  <w:num w:numId="14">
    <w:abstractNumId w:val="54"/>
  </w:num>
  <w:num w:numId="15">
    <w:abstractNumId w:val="51"/>
  </w:num>
  <w:num w:numId="16">
    <w:abstractNumId w:val="32"/>
  </w:num>
  <w:num w:numId="17">
    <w:abstractNumId w:val="37"/>
  </w:num>
  <w:num w:numId="18">
    <w:abstractNumId w:val="23"/>
  </w:num>
  <w:num w:numId="19">
    <w:abstractNumId w:val="15"/>
  </w:num>
  <w:num w:numId="20">
    <w:abstractNumId w:val="29"/>
  </w:num>
  <w:num w:numId="21">
    <w:abstractNumId w:val="19"/>
  </w:num>
  <w:num w:numId="22">
    <w:abstractNumId w:val="38"/>
  </w:num>
  <w:num w:numId="23">
    <w:abstractNumId w:val="36"/>
  </w:num>
  <w:num w:numId="24">
    <w:abstractNumId w:val="22"/>
  </w:num>
  <w:num w:numId="25">
    <w:abstractNumId w:val="31"/>
  </w:num>
  <w:num w:numId="26">
    <w:abstractNumId w:val="34"/>
  </w:num>
  <w:num w:numId="27">
    <w:abstractNumId w:val="16"/>
  </w:num>
  <w:num w:numId="28">
    <w:abstractNumId w:val="39"/>
  </w:num>
  <w:num w:numId="29">
    <w:abstractNumId w:val="43"/>
  </w:num>
  <w:num w:numId="30">
    <w:abstractNumId w:val="25"/>
  </w:num>
  <w:num w:numId="31">
    <w:abstractNumId w:val="41"/>
  </w:num>
  <w:num w:numId="32">
    <w:abstractNumId w:val="33"/>
  </w:num>
  <w:num w:numId="33">
    <w:abstractNumId w:val="52"/>
  </w:num>
  <w:num w:numId="34">
    <w:abstractNumId w:val="48"/>
  </w:num>
  <w:num w:numId="35">
    <w:abstractNumId w:val="17"/>
  </w:num>
  <w:num w:numId="36">
    <w:abstractNumId w:val="27"/>
  </w:num>
  <w:num w:numId="37">
    <w:abstractNumId w:val="44"/>
  </w:num>
  <w:num w:numId="38">
    <w:abstractNumId w:val="50"/>
  </w:num>
  <w:num w:numId="39">
    <w:abstractNumId w:val="30"/>
  </w:num>
  <w:num w:numId="40">
    <w:abstractNumId w:val="42"/>
  </w:num>
  <w:num w:numId="41">
    <w:abstractNumId w:val="13"/>
  </w:num>
  <w:num w:numId="42">
    <w:abstractNumId w:val="14"/>
  </w:num>
  <w:num w:numId="43">
    <w:abstractNumId w:val="53"/>
  </w:num>
  <w:num w:numId="44">
    <w:abstractNumId w:val="26"/>
  </w:num>
  <w:num w:numId="45">
    <w:abstractNumId w:val="40"/>
  </w:num>
  <w:num w:numId="46">
    <w:abstractNumId w:val="21"/>
  </w:num>
  <w:num w:numId="47">
    <w:abstractNumId w:val="49"/>
  </w:num>
  <w:num w:numId="48">
    <w:abstractNumId w:val="20"/>
  </w:num>
  <w:num w:numId="49">
    <w:abstractNumId w:val="12"/>
  </w:num>
  <w:num w:numId="50">
    <w:abstractNumId w:val="11"/>
  </w:num>
  <w:num w:numId="51">
    <w:abstractNumId w:val="18"/>
  </w:num>
  <w:num w:numId="52">
    <w:abstractNumId w:val="45"/>
  </w:num>
  <w:num w:numId="53">
    <w:abstractNumId w:val="28"/>
  </w:num>
  <w:num w:numId="54">
    <w:abstractNumId w:val="47"/>
  </w:num>
  <w:num w:numId="55">
    <w:abstractNumId w:val="35"/>
  </w:num>
  <w:numIdMacAtCleanup w:val="51"/>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orvath Attila">
    <w15:presenceInfo w15:providerId="AD" w15:userId="S-1-5-21-1518225661-3783482610-2874713269-12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trackRevisions/>
  <w:defaultTabStop w:val="851"/>
  <w:autoHyphenation/>
  <w:consecutiveHyphenLimit w:val="3"/>
  <w:hyphenationZone w:val="425"/>
  <w:doNotShadeFormData/>
  <w:characterSpacingControl w:val="doNotCompress"/>
  <w:hdrShapeDefaults>
    <o:shapedefaults v:ext="edit" spidmax="1843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ate.Format.Long" w:val="20. Mai 2015"/>
    <w:docVar w:name="Date.Format.Long.dateValue" w:val="42144"/>
    <w:docVar w:name="OawAttachedTemplate" w:val="VORLAGE A4 HOCH.OWT"/>
    <w:docVar w:name="OawBuiltInDocProps" w:val="&lt;OawBuiltInDocProps&gt;&lt;default profileUID=&quot;0&quot;&gt;&lt;word&gt;&lt;category&gt;&lt;/category&gt;&lt;keywords&gt;&lt;/keywords&gt;&lt;comments&gt;&lt;/comments&gt;&lt;hyperlinkBase&gt;&lt;/hyperlinkBase&gt;&lt;fileName&gt;&lt;/fileName&gt;&lt;author&gt;&lt;value type=&quot;OawDocProperty&quot; name=&quot;Author.Name&quot;&gt;&lt;separator text=&quot;&quot;&gt;&lt;/separator&gt;&lt;format text=&quot;&quot;&gt;&lt;/format&gt;&lt;/value&gt;&lt;/autho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manager&gt;&lt;value type=&quot;OawDocProperty&quot; name=&quot;Contactperson.Name&quot;&gt;&lt;separator text=&quot;&quot;&gt;&lt;/separator&gt;&lt;format text=&quot;&quot;&gt;&lt;/format&gt;&lt;/value&gt;&lt;/manager&gt;&lt;subject&gt;&lt;/subject&gt;&lt;title&gt;&lt;/title&gt;&lt;/word&gt;&lt;PDF&gt;&lt;category&gt;&lt;/category&gt;&lt;keywords&gt;&lt;/keywords&gt;&lt;comments&gt;&lt;/comments&gt;&lt;hyperlinkBase&gt;&lt;/hyperlinkBase&gt;&lt;fileName&gt;&lt;/fileName&gt;&lt;author&gt;&lt;value type=&quot;OawDocProperty&quot; name=&quot;Author.Name&quot;&gt;&lt;separator text=&quot;&quot;&gt;&lt;/separator&gt;&lt;format text=&quot;&quot;&gt;&lt;/format&gt;&lt;/value&gt;&lt;/autho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manager&gt;&lt;value type=&quot;OawDocProperty&quot; name=&quot;Contactperson.Name&quot;&gt;&lt;separator text=&quot;&quot;&gt;&lt;/separator&gt;&lt;format text=&quot;&quot;&gt;&lt;/format&gt;&lt;/value&gt;&lt;/manager&gt;&lt;subject&gt;&lt;value type=&quot;OawDocProperty&quot; name=&quot;BM_Subject&quot;&gt;&lt;separator text=&quot;&quot;&gt;&lt;/separator&gt;&lt;format text=&quot;&quot;&gt;&lt;/format&gt;&lt;/value&gt;&lt;/subject&gt;&lt;title&gt;&lt;value type=&quot;OawLanguage&quot; name=&quot;Doc.TemplatePortrait&quot;&gt;&lt;separator text=&quot;&quot;&gt;&lt;/separator&gt;&lt;format text=&quot;&quot;&gt;&lt;/format&gt;&lt;/value&gt;&lt;/title&gt;&lt;/PDF&gt;&lt;/default&gt;&lt;/OawBuiltInDocProps&gt;_x000d_"/>
    <w:docVar w:name="OawDate.Manual" w:val="&lt;document&gt;&lt;OawDateManual name=&quot;Date.Format.Long&quot;&gt;&lt;profile type=&quot;default&quot; UID=&quot;&quot; sameAsDefault=&quot;0&quot;&gt;&lt;format UID=&quot;2007080617324934027782&quot; type=&quot;6&quot; defaultValue=&quot;%OawCreationDate%&quot; dateFormat=&quot;Date.Format.Long&quot;/&gt;&lt;/profile&gt;&lt;/OawDateManual&gt;&lt;/document&gt;"/>
    <w:docVar w:name="oawDefinitionTmpl" w:val="&lt;document&gt;&lt;OawBookmark name=&quot;RecipientCompleteAddress&quot;&gt;&lt;profile type=&quot;default&quot; UID=&quot;&quot; sameAsDefault=&quot;0&quot;&gt;&lt;documentProperty UID=&quot;2003080714212273705547&quot; dataSourceUID=&quot;prj.2004031513484256983218&quot;/&gt;&lt;type type=&quot;OawRecipient&quot;&gt;&lt;OawRecipient table=&quot;Data&quot; field=&quot;CompleteAddress&quot;/&gt;&lt;/type&gt;&lt;/profile&gt;&lt;/OawBookmark&gt;_x000d__x0009_&lt;OawBookmark name=&quot;RecipientIntroduction&quot;&gt;&lt;profile type=&quot;default&quot; UID=&quot;&quot; sameAsDefault=&quot;0&quot;&gt;&lt;documentProperty UID=&quot;2003080714212273705547&quot; dataSourceUID=&quot;prj.2004031513484256983218&quot;/&gt;&lt;type type=&quot;OawRecipient&quot;&gt;&lt;OawRecipient field=&quot;Introduction&quot;/&gt;&lt;/type&gt;&lt;/profile&gt;&lt;/OawBookmark&gt;_x000d__x0009_&lt;OawBookmark name=&quot;RecipientClosing&quot;&gt;&lt;profile type=&quot;default&quot; UID=&quot;&quot; sameAsDefault=&quot;0&quot;&gt;&lt;documentProperty UID=&quot;2003080714212273705547&quot; dataSourceUID=&quot;prj.2004031513484256983218&quot;/&gt;&lt;type type=&quot;OawRecipient&quot;&gt;&lt;OawRecipient field=&quot;Closing&quot;/&gt;&lt;/type&gt;&lt;/profile&gt;&lt;/OawBookmark&gt;_x000d__x0009_&lt;OawDocProperty name=&quot;Doc.Text&quot;&gt;&lt;profile type=&quot;default&quot; UID=&quot;&quot; sameAsDefault=&quot;0&quot;&gt;&lt;documentProperty UID=&quot;2003060614150123456789&quot; dataSourceUID=&quot;2003060614150123456789&quot;/&gt;&lt;type type=&quot;OawLanguage&quot;&gt;&lt;OawLanguage UID=&quot;Doc.Text&quot;/&gt;&lt;/type&gt;&lt;/profile&gt;&lt;/OawDocProperty&gt;_x000d__x0009_&lt;OawDocProperty name=&quot;Doc.Subject&quot;&gt;&lt;profile type=&quot;default&quot; UID=&quot;&quot; sameAsDefault=&quot;0&quot;&gt;&lt;documentProperty UID=&quot;2003060614150123456789&quot; dataSourceUID=&quot;2003060614150123456789&quot;/&gt;&lt;type type=&quot;OawLanguage&quot;&gt;&lt;OawLanguage UID=&quot;Doc.Subject&quot;/&gt;&lt;/type&gt;&lt;/profile&gt;&lt;/OawDocProperty&gt;_x000d__x0009_&lt;OawBookmark name=&quot;Enclosures&quot;&gt;&lt;profile type=&quot;default&quot; UID=&quot;&quot; sameAsDefault=&quot;0&quot;&gt;&lt;/profile&gt;&lt;/OawBookmark&gt;_x000d__x0009_&lt;OawAnchor name=&quot;LogoP1&quot;&gt;&lt;profile type=&quot;default&quot; UID=&quot;&quot; sameAsDefault=&quot;0&quot;&gt;&lt;/profile&gt;&lt;/OawAnchor&gt;_x000d__x0009_&lt;OawAnchor name=&quot;LogoPn&quot;&gt;&lt;profile type=&quot;default&quot; UID=&quot;&quot; sameAsDefault=&quot;0&quot;&gt;&lt;/profile&gt;&lt;/OawAnchor&gt;_x000d__x0009_&lt;OawDocProperty name=&quot;Organisation.Address2&quot;&gt;&lt;profile type=&quot;default&quot; UID=&quot;&quot; sameAsDefault=&quot;0&quot;&gt;&lt;documentProperty UID=&quot;2002122011014149059130932&quot; dataSourceUID=&quot;prj.2003050916522158373536&quot;/&gt;&lt;type type=&quot;OawDatabase&quot;&gt;&lt;OawDatabase table=&quot;Data&quot; field=&quot;Address2&quot;/&gt;&lt;/type&gt;&lt;/profile&gt;&lt;/OawDocProperty&gt;_x000d__x0009_&lt;OawDocProperty name=&quot;Organisation.Address3&quot;&gt;&lt;profile type=&quot;default&quot; UID=&quot;&quot; sameAsDefault=&quot;0&quot;&gt;&lt;documentProperty UID=&quot;2002122011014149059130932&quot; dataSourceUID=&quot;prj.2003050916522158373536&quot;/&gt;&lt;type type=&quot;OawDatabase&quot;&gt;&lt;OawDatabase table=&quot;Data&quot; field=&quot;Address3&quot;/&gt;&lt;/type&gt;&lt;/profile&gt;&lt;/OawDocProperty&gt;_x000d__x0009_&lt;OawDocProperty name=&quot;Organisation.Address4&quot;&gt;&lt;profile type=&quot;default&quot; UID=&quot;&quot; sameAsDefault=&quot;0&quot;&gt;&lt;documentProperty UID=&quot;2002122011014149059130932&quot; dataSourceUID=&quot;prj.2003050916522158373536&quot;/&gt;&lt;type type=&quot;OawDatabase&quot;&gt;&lt;OawDatabase table=&quot;Data&quot; field=&quot;Address4&quot;/&gt;&lt;/type&gt;&lt;/profile&gt;&lt;/OawDocProperty&gt;_x000d__x0009_&lt;OawDocProperty name=&quot;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_x000d__x0009_&lt;OawDocProperty name=&quot;Organisation.City&quot;&gt;&lt;profile type=&quot;default&quot; UID=&quot;&quot; sameAsDefault=&quot;0&quot;&gt;&lt;documentProperty UID=&quot;2002122011014149059130932&quot; dataSourceUID=&quot;prj.2003050916522158373536&quot;/&gt;&lt;type type=&quot;OawDatabase&quot;&gt;&lt;OawDatabase table=&quot;Data&quot; field=&quot;City&quot;/&gt;&lt;/type&gt;&lt;/profile&gt;&lt;/OawDocProperty&gt;_x000d__x0009_&lt;OawDocProperty name=&quot;Doc.Page&quot;&gt;&lt;profile type=&quot;default&quot; UID=&quot;&quot; sameAsDefault=&quot;0&quot;&gt;&lt;documentProperty UID=&quot;2003060614150123456789&quot; dataSourceUID=&quot;2003060614150123456789&quot;/&gt;&lt;type type=&quot;OawLanguage&quot;&gt;&lt;OawLanguage UID=&quot;Doc.Page&quot;/&gt;&lt;/type&gt;&lt;/profile&gt;&lt;/OawDocProperty&gt;_x000d__x0009_&lt;OawDocProperty name=&quot;Contactperson.Name&quot;&gt;&lt;profile type=&quot;default&quot; UID=&quot;&quot; sameAsDefault=&quot;0&quot;&gt;&lt;documentProperty UID=&quot;200212191811121321310321301031x&quot; dataSourceUID=&quot;prj.2003041709434161414032&quot;/&gt;&lt;type type=&quot;OawDatabase&quot;&gt;&lt;OawDatabase table=&quot;Data&quot; field=&quot;Name&quot;/&gt;&lt;/type&gt;&lt;/profile&gt;&lt;/OawDocProperty&gt;_x000d__x0009_&lt;OawDocProperty name=&quot;Contactperson.OrganisationUnit&quot;&gt;&lt;profile type=&quot;default&quot; UID=&quot;&quot; sameAsDefault=&quot;0&quot;&gt;&lt;documentProperty UID=&quot;200212191811121321310321301031x&quot; dataSourceUID=&quot;prj.2003041709434161414032&quot;/&gt;&lt;type type=&quot;OawDatabase&quot;&gt;&lt;OawDatabase table=&quot;Data&quot; field=&quot;OrganisationUnit&quot;/&gt;&lt;/type&gt;&lt;/profile&gt;&lt;/OawDocProperty&gt;_x000d__x0009_&lt;OawDocProperty name=&quot;Contactperson.SchoolPart&quot;&gt;&lt;profile type=&quot;default&quot; UID=&quot;&quot; sameAsDefault=&quot;0&quot;&gt;&lt;documentProperty UID=&quot;200212191811121321310321301031x&quot; dataSourceUID=&quot;prj.2003041709434161414032&quot;/&gt;&lt;type type=&quot;OawDatabase&quot;&gt;&lt;OawDatabase table=&quot;Data&quot; field=&quot;SchoolPart&quot;/&gt;&lt;/type&gt;&lt;/profile&gt;&lt;/OawDocProperty&gt;_x000d__x0009_&lt;OawDocProperty name=&quot;Contactperson.Function&quot;&gt;&lt;profile type=&quot;default&quot; UID=&quot;&quot; sameAsDefault=&quot;0&quot;&gt;&lt;documentProperty UID=&quot;200212191811121321310321301031x&quot; dataSourceUID=&quot;prj.2003041709434161414032&quot;/&gt;&lt;type type=&quot;OawDatabase&quot;&gt;&lt;OawDatabase table=&quot;Data&quot; field=&quot;Function&quot;/&gt;&lt;/type&gt;&lt;/profile&gt;&lt;/OawDocProperty&gt;_x000d__x0009_&lt;OawDocProperty name=&quot;Organisation.Address1&quot;&gt;&lt;profile type=&quot;default&quot; UID=&quot;&quot; sameAsDefault=&quot;0&quot;&gt;&lt;documentProperty UID=&quot;2002122011014149059130932&quot; dataSourceUID=&quot;prj.2003050916522158373536&quot;/&gt;&lt;type type=&quot;OawDatabase&quot;&gt;&lt;OawDatabase table=&quot;Data&quot; field=&quot;Address1&quot;/&gt;&lt;/type&gt;&lt;/profile&gt;&lt;/OawDocProperty&gt;_x000d__x0009_&lt;OawDocProperty name=&quot;Doc.Telephone&quot;&gt;&lt;profile type=&quot;default&quot; UID=&quot;&quot; sameAsDefault=&quot;0&quot;&gt;&lt;documentProperty UID=&quot;2003060614150123456789&quot; dataSourceUID=&quot;2003060614150123456789&quot;/&gt;&lt;type type=&quot;OawLanguage&quot;&gt;&lt;OawLanguage UID=&quot;Doc.Telephone&quot;/&gt;&lt;/type&gt;&lt;/profile&gt;&lt;/OawDocProperty&gt;_x000d__x0009_&lt;OawDocProperty name=&quot;Signature1.Name&quot;&gt;&lt;profile type=&quot;default&quot; UID=&quot;&quot; sameAsDefault=&quot;0&quot;&gt;&lt;documentProperty UID=&quot;2002122010583847234010578&quot; dataSourceUID=&quot;prj.2003041709434161414032&quot;/&gt;&lt;type type=&quot;OawDatabase&quot;&gt;&lt;OawDatabase table=&quot;Data&quot; field=&quot;Name&quot;/&gt;&lt;/type&gt;&lt;/profile&gt;&lt;/OawDocProperty&gt;_x000d__x0009_&lt;OawDocProperty name=&quot;Signature1.Function&quot;&gt;&lt;profile type=&quot;default&quot; UID=&quot;&quot; sameAsDefault=&quot;0&quot;&gt;&lt;documentProperty UID=&quot;2002122010583847234010578&quot; dataSourceUID=&quot;prj.2003041709434161414032&quot;/&gt;&lt;type type=&quot;OawDatabase&quot;&gt;&lt;OawDatabase table=&quot;Data&quot; field=&quot;Function&quot;/&gt;&lt;/type&gt;&lt;/profile&gt;&lt;/OawDocProperty&gt;_x000d__x0009_&lt;OawDocProperty name=&quot;Signature2.Name&quot;&gt;&lt;profile type=&quot;default&quot; UID=&quot;&quot; sameAsDefault=&quot;0&quot;&gt;&lt;documentProperty UID=&quot;2003061115381095709037&quot; dataSourceUID=&quot;prj.2003041709434161414032&quot;/&gt;&lt;type type=&quot;OawDatabase&quot;&gt;&lt;OawDatabase table=&quot;Data&quot; field=&quot;Name&quot;/&gt;&lt;/type&gt;&lt;/profile&gt;&lt;/OawDocProperty&gt;_x000d__x0009_&lt;OawDocProperty name=&quot;Signature2.Function&quot;&gt;&lt;profile type=&quot;default&quot; UID=&quot;&quot; sameAsDefault=&quot;0&quot;&gt;&lt;documentProperty UID=&quot;2003061115381095709037&quot; dataSourceUID=&quot;prj.2003041709434161414032&quot;/&gt;&lt;type type=&quot;OawDatabase&quot;&gt;&lt;OawDatabase table=&quot;Data&quot; field=&quot;Function&quot;/&gt;&lt;/type&gt;&lt;/profile&gt;&lt;/OawDocProperty&gt;_x000d__x0009_&lt;OawDocProperty name=&quot;Signature1.OrganisationUnit&quot;&gt;&lt;profile type=&quot;default&quot; UID=&quot;&quot; sameAsDefault=&quot;0&quot;&gt;&lt;documentProperty UID=&quot;2002122010583847234010578&quot; dataSourceUID=&quot;prj.2003041709434161414032&quot;/&gt;&lt;type type=&quot;OawDatabase&quot;&gt;&lt;OawDatabase table=&quot;Data&quot; field=&quot;OrganisationUnit&quot;/&gt;&lt;/type&gt;&lt;/profile&gt;&lt;/OawDocProperty&gt;_x000d__x0009_&lt;OawDocProperty name=&quot;Signature1.SchoolPart&quot;&gt;&lt;profile type=&quot;default&quot; UID=&quot;&quot; sameAsDefault=&quot;0&quot;&gt;&lt;documentProperty UID=&quot;2002122010583847234010578&quot; dataSourceUID=&quot;prj.2003041709434161414032&quot;/&gt;&lt;type type=&quot;OawDatabase&quot;&gt;&lt;OawDatabase table=&quot;Data&quot; field=&quot;SchoolPart&quot;/&gt;&lt;/type&gt;&lt;/profile&gt;&lt;/OawDocProperty&gt;_x000d__x0009_&lt;OawDocProperty name=&quot;Signature2.OrganisationUnit&quot;&gt;&lt;profile type=&quot;default&quot; UID=&quot;&quot; sameAsDefault=&quot;0&quot;&gt;&lt;documentProperty UID=&quot;2003061115381095709037&quot; dataSourceUID=&quot;prj.2003041709434161414032&quot;/&gt;&lt;type type=&quot;OawDatabase&quot;&gt;&lt;OawDatabase table=&quot;Data&quot; field=&quot;OrganisationUnit&quot;/&gt;&lt;/type&gt;&lt;/profile&gt;&lt;/OawDocProperty&gt;_x000d__x0009_&lt;OawDocProperty name=&quot;Signature2.SchoolPart&quot;&gt;&lt;profile type=&quot;default&quot; UID=&quot;&quot; sameAsDefault=&quot;0&quot;&gt;&lt;documentProperty UID=&quot;2003061115381095709037&quot; dataSourceUID=&quot;prj.2003041709434161414032&quot;/&gt;&lt;type type=&quot;OawDatabase&quot;&gt;&lt;OawDatabase table=&quot;Data&quot; field=&quot;SchoolPart&quot;/&gt;&lt;/type&gt;&lt;/profile&gt;&lt;/OawDocProperty&gt;_x000d__x0009_&lt;OawDocProperty name=&quot;Contactperson.Additive&quot;&gt;&lt;profile type=&quot;default&quot; UID=&quot;&quot; sameAsDefault=&quot;0&quot;&gt;&lt;documentProperty UID=&quot;200212191811121321310321301031x&quot; dataSourceUID=&quot;prj.2003041709434161414032&quot;/&gt;&lt;type type=&quot;OawDatabase&quot;&gt;&lt;OawDatabase table=&quot;Data&quot; field=&quot;Additive&quot;/&gt;&lt;/type&gt;&lt;/profile&gt;&lt;/OawDocProperty&gt;_x000d__x0009_&lt;OawDocProperty name=&quot;Contactperson.DirectPhone&quot;&gt;&lt;profile type=&quot;default&quot; UID=&quot;&quot; sameAsDefault=&quot;0&quot;&gt;&lt;documentProperty UID=&quot;200212191811121321310321301031x&quot; dataSourceUID=&quot;prj.2003041709434161414032&quot;/&gt;&lt;type type=&quot;OawDatabase&quot;&gt;&lt;OawDatabase table=&quot;Data&quot; field=&quot;DirectPhone&quot;/&gt;&lt;/type&gt;&lt;/profile&gt;&lt;/OawDocProperty&gt;_x000d__x0009_&lt;OawDocProperty name=&quot;Contactperson.EMail&quot;&gt;&lt;profile type=&quot;default&quot; UID=&quot;&quot; sameAsDefault=&quot;0&quot;&gt;&lt;documentProperty UID=&quot;200212191811121321310321301031x&quot; dataSourceUID=&quot;prj.2003041709434161414032&quot;/&gt;&lt;type type=&quot;OawDatabase&quot;&gt;&lt;OawDatabase table=&quot;Data&quot; field=&quot;EMail&quot;/&gt;&lt;/type&gt;&lt;/profile&gt;&lt;/OawDocProperty&gt;_x000d__x0009_&lt;OawPicture name=&quot;Organisation.LogoLarge&quot;&gt;&lt;profile type=&quot;default&quot; UID=&quot;&quot; sameAsDefault=&quot;0&quot;&gt;&lt;format UID=&quot;2007080614125898476083&quot; top=&quot;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Large&quot;/&gt;&lt;/type&gt;&lt;/profile&gt;&lt;profile type=&quot;print&quot; UID=&quot;4&quot; sameAsDefault=&quot;0&quot;&gt;&lt;documentProperty UID=&quot;2002122011014149059130932&quot; dataSourceUID=&quot;prj.2003050916522158373536&quot;/&gt;&lt;type type=&quot;OawDatabase&quot;&gt;&lt;OawDatabase table=&quot;Data&quot; field=&quot;LogoLarge&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Large&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Larg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Large&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Large&quot;/&gt;&lt;/type&gt;&lt;/profile&gt;&lt;/OawPicture&gt;_x000d__x0009_&lt;OawPicture name=&quot;Organisation.LogoSmall&quot;&gt;&lt;profile type=&quot;default&quot; UID=&quot;&quot; sameAsDefault=&quot;0&quot;&gt;&lt;format UID=&quot;2007080614301815161019&quot; top=&quot;0&quot; left=&quot;0&quot; relativeHorizontalPosition=&quot;1&quot; relativeVerticalPosition=&quot;1&quot; horizontalAdjustment=&quot;0&quot; verticalAdjustment=&quot;0&quot; anchorBookmark=&quot;LogoPn&quot;/&gt;&lt;documentProperty UID=&quot;2002122011014149059130932&quot; dataSourceUID=&quot;prj.2003050916522158373536&quot;/&gt;&lt;type type=&quot;OawDatabase&quot;&gt;&lt;OawDatabase table=&quot;Data&quot; field=&quot;LogoSmall&quot;/&gt;&lt;/type&gt;&lt;/profile&gt;&lt;profile type=&quot;print&quot; UID=&quot;4&quot; sameAsDefault=&quot;0&quot;&gt;&lt;documentProperty UID=&quot;2002122011014149059130932&quot; dataSourceUID=&quot;prj.2003050916522158373536&quot;/&gt;&lt;type type=&quot;OawDatabase&quot;&gt;&lt;OawDatabase table=&quot;Data&quot; field=&quot;LogoSmall&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Small&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Small&quot;/&gt;&lt;/type&gt;&lt;/profile&gt;&lt;profile type=&quot;print&quot; UID=&quot;2006120711380151760646&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Small&quot;/&gt;&lt;/type&gt;&lt;/profile&gt;&lt;/OawPicture&gt;_x000d__x0009_&lt;OawDateManual name=&quot;Date.Format.Long&quot;&gt;&lt;profile type=&quot;default&quot; UID=&quot;&quot; sameAsDefault=&quot;0&quot;&gt;&lt;format UID=&quot;2007080617324934027782&quot; type=&quot;6&quot; defaultValue=&quot;%OawCreationDate%&quot; dateFormat=&quot;Date.Format.Long&quot;/&gt;&lt;/profile&gt;&lt;/OawDateManual&gt;_x000d__x0009_&lt;OawDocProperty name=&quot;Outputprofile.InternalPath&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2003060614150123456789&quot; dataSourceUID=&quot;2003060614150123456789&quot;/&gt;&lt;type type=&quot;OawLanguage&quot;&gt;&lt;OawLanguage UID=&quot;Outputprofile.InternalPath&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Doc.Document&quot;&gt;&lt;profile type=&quot;default&quot; UID=&quot;&quot; sameAsDefault=&quot;0&quot;&gt;&lt;documentProperty UID=&quot;2003060614150123456789&quot; dataSourceUID=&quot;2003060614150123456789&quot;/&gt;&lt;type type=&quot;OawLanguage&quot;&gt;&lt;OawLanguage UID=&quot;Doc.Document&quot;/&gt;&lt;/type&gt;&lt;/profile&gt;&lt;/OawDocProperty&gt;_x000d__x0009_&lt;OawDocProperty name=&quot;Outputprofile.DraftPathTime&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2003060614150123456789&quot; dataSourceUID=&quot;2003060614150123456789&quot;/&gt;&lt;type type=&quot;OawLanguage&quot;&gt;&lt;OawLanguage UID=&quot;Outputprofile.DraftPathTim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Recipient.DeliveryOption&quot;&gt;&lt;profile type=&quot;default&quot; UID=&quot;&quot; sameAsDefault=&quot;0&quot;&gt;&lt;documentProperty UID=&quot;2003080714212273705547&quot; dataSourceUID=&quot;prj.2004031513484256983218&quot;/&gt;&lt;type type=&quot;OawRecipient&quot;&gt;&lt;OawRecipient field=&quot;DeliveryOption&quot;/&gt;&lt;/type&gt;&lt;/profile&gt;&lt;/OawDocProperty&gt;_x000d__x0009_&lt;OawDocProperty name=&quot;CustomField.DocumentType&quot;&gt;&lt;profile type=&quot;default&quot; UID=&quot;&quot; sameAsDefault=&quot;0&quot;&gt;&lt;documentProperty UID=&quot;2004112217333376588294&quot; dataSourceUID=&quot;prj.2004111209271974627605&quot;/&gt;&lt;type type=&quot;OawCustomFields&quot;&gt;&lt;OawCustomFields table=&quot;Data&quot; field=&quot;DokumentTyp&quot;/&gt;&lt;/type&gt;&lt;/profile&gt;&lt;profile type=&quot;print&quot; UID=&quot;4&quot; sameAsDefault=&quot;-1&quot;&gt;&lt;/profile&gt;&lt;profile type=&quot;print&quot; UID=&quot;2003010711185094343750537&quot; sameAsDefault=&quot;-1&quot;&gt;&lt;/profile&gt;&lt;profile type=&quot;print&quot; UID=&quot;2004040214370529854396&quot; sameAsDefault=&quot;-1&quot;&gt;&lt;/profile&gt;&lt;profile type=&quot;print&quot; UID=&quot;2006120711380151760646&quot; sameAsDefault=&quot;-1&quot;&gt;&lt;/profile&gt;&lt;profile type=&quot;send&quot; UID=&quot;2006120514175878093883&quot; sameAsDefault=&quot;-1&quot;&gt;&lt;/profile&gt;&lt;profile type=&quot;send&quot; UID=&quot;2006121210395821292110&quot; sameAsDefault=&quot;-1&quot;&gt;&lt;/profile&gt;&lt;profile type=&quot;save&quot; UID=&quot;2006120514401556040061&quot; sameAsDefault=&quot;-1&quot;&gt;&lt;/profile&gt;&lt;profile type=&quot;save&quot; UID=&quot;2006121210441235887611&quot; sameAsDefault=&quot;-1&quot;&gt;&lt;/profile&gt;&lt;/OawDocProperty&gt;_x000d__x0009_&lt;OawBookmark name=&quot;Subject&quot;&gt;&lt;profile type=&quot;default&quot; UID=&quot;&quot; sameAsDefault=&quot;0&quot;&gt;&lt;/profile&gt;&lt;/OawBookmark&gt;_x000d__x0009_&lt;OawDocProperty name=&quot;BM_Subject&quot;&gt;&lt;profile type=&quot;default&quot; UID=&quot;&quot; sameAsDefault=&quot;0&quot;&gt;&lt;documentProperty UID=&quot;2003070216009988776655&quot; dataSourceUID=&quot;2003070216009988776655&quot;/&gt;&lt;type type=&quot;WordBookmark&quot;&gt;&lt;WordBookmark name=&quot;Subject&quot;/&gt;&lt;/type&gt;&lt;/profile&gt;&lt;/OawDocProperty&gt;_x000d__x0009_&lt;OawBookmark name=&quot;Text&quot;&gt;&lt;profile type=&quot;default&quot; UID=&quot;&quot; sameAsDefault=&quot;0&quot;&gt;&lt;/profile&gt;&lt;/OawBookmark&gt;_x000d__x0009_&lt;OawDocProperty name=&quot;BM_Text&quot;&gt;&lt;profile type=&quot;default&quot; UID=&quot;&quot; sameAsDefault=&quot;0&quot;&gt;&lt;documentProperty UID=&quot;2003070216009988776655&quot; dataSourceUID=&quot;2003070216009988776655&quot;/&gt;&lt;type type=&quot;WordBookmark&quot;&gt;&lt;WordBookmark name=&quot;Text&quot;/&gt;&lt;/type&gt;&lt;/profile&gt;&lt;/OawDocProperty&gt;_x000d__x0009_&lt;OawDocProperty name=&quot;BM_Enclosures&quot;&gt;&lt;profile type=&quot;default&quot; UID=&quot;&quot; sameAsDefault=&quot;0&quot;&gt;&lt;documentProperty UID=&quot;2003070216009988776655&quot; dataSourceUID=&quot;2003070216009988776655&quot;/&gt;&lt;type type=&quot;WordBookmark&quot;&gt;&lt;WordBookmark name=&quot;Enclosures&quot;/&gt;&lt;/type&gt;&lt;/profile&gt;&lt;/OawDocProperty&gt;_x000d__x0009_&lt;OawPicture name=&quot;Organisation.LogoOhneEFQM&quot;&gt;&lt;profile type=&quot;default&quot; UID=&quot;&quot; sameAsDefault=&quot;0&quot;&gt;&lt;format UID=&quot;2007080810342414363444&quot; top=&quot;277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OhneEFQM&quot;/&gt;&lt;/type&gt;&lt;/profile&gt;&lt;profile type=&quot;print&quot; UID=&quot;4&quot; sameAsDefault=&quot;-1&quot;/&gt;&lt;profile type=&quot;print&quot; UID=&quot;2003010711185094343750537&quot; sameAsDefault=&quot;-1&quot;/&gt;&lt;profile type=&quot;print&quot; UID=&quot;2004040214370529854396&quot; sameAsDefault=&quot;-1&quot;/&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1&quot;/&gt;&lt;profile type=&quot;send&quot; UID=&quot;2006121210395821292110&quot; sameAsDefault=&quot;-1&quot;/&gt;&lt;profile type=&quot;save&quot; UID=&quot;2006120514401556040061&quot; sameAsDefault=&quot;-1&quot;/&gt;&lt;profile type=&quot;save&quot; UID=&quot;2006121210441235887611&quot; sameAsDefault=&quot;-1&quot;/&gt;&lt;/OawPicture&gt;_x000d__x0009_&lt;OawDocProperty name=&quot;Recipient.EMail&quot;&gt;&lt;profile type=&quot;default&quot; UID=&quot;&quot; sameAsDefault=&quot;0&quot;&gt;&lt;documentProperty UID=&quot;2003080714212273705547&quot; dataSourceUID=&quot;prj.2004031513484256983218&quot;/&gt;&lt;type type=&quot;OawRecipient&quot;&gt;&lt;OawRecipient field=&quot;EMail&quot;/&gt;&lt;/type&gt;&lt;/profile&gt;&lt;/OawDocProperty&gt;_x000d__x0009_&lt;OawAnchor name=&quot;Signature&quot;&gt;&lt;profile type=&quot;default&quot; UID=&quot;&quot; sameAsDefault=&quot;0&quot;&gt;&lt;/profile&gt;&lt;/OawAnchor&gt;_x000d__x0009_&lt;OawPicture name=&quot;Signature1&quot;&gt;&lt;profile type=&quot;default&quot; UID=&quot;&quot; sameAsDefault=&quot;0&quot;&gt;&lt;format UID=&quot;2007080811584278103525&quot; top=&quot;-150&quot; left=&quot;-10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2122010583847234010578&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2122010583847234010578&quot; dataSourceUID=&quot;prj.2003041709434161414032&quot;/&gt;&lt;type type=&quot;OawDatabase&quot;&gt;&lt;OawDatabase table=&quot;Data&quot; field=&quot;SignatureHighResBW&quot;/&gt;&lt;/type&gt;&lt;/profile&gt;&lt;/OawPicture&gt;_x000d__x0009_&lt;OawPicture name=&quot;Signature2&quot;&gt;&lt;profile type=&quot;default&quot; UID=&quot;&quot; sameAsDefault=&quot;0&quot;&gt;&lt;format UID=&quot;2007080812583857137488&quot; top=&quot;-150&quot; left=&quot;65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3061115381095709037&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3061115381095709037&quot; dataSourceUID=&quot;prj.2003041709434161414032&quot;/&gt;&lt;type type=&quot;OawDatabase&quot;&gt;&lt;OawDatabase table=&quot;Data&quot; field=&quot;SignatureHighResBW&quot;/&gt;&lt;/type&gt;&lt;/profile&gt;&lt;/OawPicture&gt;_x000d__x0009_&lt;OawDocProperty name=&quot;CustomField.DokumentTyp&quot;&gt;&lt;profile type=&quot;default&quot; UID=&quot;&quot; sameAsDefault=&quot;0&quot;&gt;&lt;documentProperty UID=&quot;2004112217333376588294&quot; dataSourceUID=&quot;prj.2004111209271974627605&quot;/&gt;&lt;type type=&quot;OawCustomFields&quot;&gt;&lt;OawCustomFields table=&quot;Data&quot; field=&quot;DokumentTyp&quot;/&gt;&lt;/type&gt;&lt;/profile&gt;&lt;/OawDocProperty&gt;_x000d__x0009_&lt;OawDocProperty name=&quot;Doc.ToWhom&quot;&gt;&lt;profile type=&quot;default&quot; UID=&quot;&quot; sameAsDefault=&quot;0&quot;&gt;&lt;documentProperty UID=&quot;2003060614150123456789&quot; dataSourceUID=&quot;2003060614150123456789&quot;/&gt;&lt;type type=&quot;OawLanguage&quot;&gt;&lt;OawLanguage UID=&quot;Doc.ToWhom&quot;/&gt;&lt;/type&gt;&lt;/profile&gt;&lt;/OawDocProperty&gt;_x000d__x0009_&lt;OawDocProperty name=&quot;Doc.Recipient&quot;&gt;&lt;profile type=&quot;default&quot; UID=&quot;&quot; sameAsDefault=&quot;0&quot;&gt;&lt;documentProperty UID=&quot;2003060614150123456789&quot; dataSourceUID=&quot;2003060614150123456789&quot;/&gt;&lt;type type=&quot;OawLanguage&quot;&gt;&lt;OawLanguage UID=&quot;Doc.Recipient&quot;/&gt;&lt;/type&gt;&lt;/profile&gt;&lt;/OawDocProperty&gt;_x000d__x0009_&lt;OawBookmark name=&quot;DocumentType&quot;&gt;&lt;profile type=&quot;default&quot; UID=&quot;&quot; sameAsDefault=&quot;0&quot;&gt;&lt;/profile&gt;&lt;/OawBookmark&gt;_x000d__x0009_&lt;OawDocProperty name=&quot;BM_DocumentType&quot;&gt;&lt;profile type=&quot;default&quot; UID=&quot;&quot; sameAsDefault=&quot;0&quot;&gt;&lt;documentProperty UID=&quot;2004112217333376588294&quot; dataSourceUID=&quot;prj.2004111209271974627605&quot;/&gt;&lt;type type=&quot;OawCustomFields&quot;&gt;&lt;OawCustomFields table=&quot;Data&quot; field=&quot;DokumentTyp&quot;/&gt;&lt;/type&gt;&lt;/profile&gt;&lt;/OawDocProperty&gt;_x000d__x0009_&lt;OawDocProperty name=&quot;Signature1.OrganisationUnit&quot;&gt;&lt;profile type=&quot;default&quot; UID=&quot;&quot; sameAsDefault=&quot;0&quot;&gt;&lt;/profile&gt;&lt;/OawDocProperty&gt;_x000d__x0009_&lt;OawDocProperty name=&quot;Signature1.SchoolPart&quot;&gt;&lt;profile type=&quot;default&quot; UID=&quot;&quot; sameAsDefault=&quot;0&quot;&gt;&lt;/profile&gt;&lt;/OawDocProperty&gt;_x000d__x0009_&lt;OawDocProperty name=&quot;Signature2.OrganisationUnit&quot;&gt;&lt;profile type=&quot;default&quot; UID=&quot;&quot; sameAsDefault=&quot;0&quot;&gt;&lt;/profile&gt;&lt;/OawDocProperty&gt;_x000d__x0009_&lt;OawDocProperty name=&quot;Signature2.SchoolPart&quot;&gt;&lt;profile type=&quot;default&quot; UID=&quot;&quot; sameAsDefault=&quot;0&quot;&gt;&lt;/profile&gt;&lt;/OawDocProperty&gt;_x000d__x0009_&lt;OawDocProperty name=&quot;Signature1.Name&quot;&gt;&lt;profile type=&quot;default&quot; UID=&quot;&quot; sameAsDefault=&quot;0&quot;&gt;&lt;/profile&gt;&lt;/OawDocProperty&gt;_x000d__x0009_&lt;OawDocProperty name=&quot;Signature1.Function&quot;&gt;&lt;profile type=&quot;default&quot; UID=&quot;&quot; sameAsDefault=&quot;0&quot;&gt;&lt;/profile&gt;&lt;/OawDocProperty&gt;_x000d__x0009_&lt;OawDocProperty name=&quot;Signature2.Name&quot;&gt;&lt;profile type=&quot;default&quot; UID=&quot;&quot; sameAsDefault=&quot;0&quot;&gt;&lt;/profile&gt;&lt;/OawDocProperty&gt;_x000d__x0009_&lt;OawDocProperty name=&quot;Signature2.Function&quot;&gt;&lt;profile type=&quot;default&quot; UID=&quot;&quot; sameAsDefault=&quot;0&quot;&gt;&lt;/profile&gt;&lt;/OawDocProperty&gt;_x000d__x0009_&lt;OawDocProperty name=&quot;BM_Enclosures&quot;&gt;&lt;profile type=&quot;default&quot; UID=&quot;&quot; sameAsDefault=&quot;0&quot;&gt;&lt;/profile&gt;&lt;/OawDocProperty&gt;_x000d__x0009_&lt;OawBookmark name=&quot;Enclosure&quot;&gt;&lt;profile type=&quot;default&quot; UID=&quot;&quot; sameAsDefault=&quot;0&quot;&gt;&lt;/profile&gt;&lt;/OawBookmark&gt;_x000d__x0009_&lt;OawAnchor name=&quot;Signature&quot;&gt;&lt;profile type=&quot;default&quot; UID=&quot;&quot; sameAsDefault=&quot;0&quot;&gt;&lt;/profile&gt;&lt;/OawAnchor&gt;_x000d__x0009_&lt;OawBookmark name=&quot;RecipientClosing&quot;&gt;&lt;profile type=&quot;default&quot; UID=&quot;&quot; sameAsDefault=&quot;0&quot;&gt;&lt;/profile&gt;&lt;/OawBookmark&gt;_x000d__x0009_&lt;OawDocProperty name=&quot;Recipient.Closing&quot;&gt;&lt;profile type=&quot;default&quot; UID=&quot;&quot; sameAsDefault=&quot;0&quot;&gt;&lt;documentProperty UID=&quot;2003080714212273705547&quot; dataSourceUID=&quot;prj.2004031513484256983218&quot;/&gt;&lt;type type=&quot;OawRecipient&quot;&gt;&lt;OawRecipient field=&quot;Closing&quot;/&gt;&lt;/type&gt;&lt;/profile&gt;&lt;/OawDocProperty&gt;_x000d__x0009_&lt;OawDocProperty name=&quot;BM_RecipientClosing&quot;&gt;&lt;profile type=&quot;default&quot; UID=&quot;&quot; sameAsDefault=&quot;0&quot;&gt;&lt;documentProperty UID=&quot;2003070216009988776655&quot; dataSourceUID=&quot;2003070216009988776655&quot;/&gt;&lt;type type=&quot;WordBookmark&quot;&gt;&lt;WordBookmark name=&quot;RecipientClosing&quot;/&gt;&lt;/type&gt;&lt;/profile&gt;&lt;/OawDocProperty&gt;_x000d__x0009_&lt;OawBookmark name=&quot;RecipientClosing&quot;&gt;&lt;profile type=&quot;default&quot; UID=&quot;&quot; sameAsDefault=&quot;0&quot;&gt;&lt;/profile&gt;&lt;/OawBookmark&gt;_x000d_&lt;/document&gt;_x000d_"/>
    <w:docVar w:name="OawDistributionEnabled" w:val="&lt;empty/&gt;"/>
    <w:docVar w:name="OawDocProp.200212191811121321310321301031x" w:val="&lt;source&gt;&lt;Fields List=&quot;Name|OrganisationUnit|SchoolPart|Function|Additive|DirectPhone|EMail&quot;/&gt;&lt;profile type=&quot;default&quot; UID=&quot;&quot; sameAsDefault=&quot;0&quot;&gt;&lt;OawDocProperty name=&quot;Contactperson.Name&quot; field=&quot;Name&quot;/&gt;&lt;OawDocProperty name=&quot;Contactperson.OrganisationUnit&quot; field=&quot;OrganisationUnit&quot;/&gt;&lt;OawDocProperty name=&quot;Contactperson.SchoolPart&quot; field=&quot;SchoolPart&quot;/&gt;&lt;OawDocProperty name=&quot;Contactperson.Function&quot; field=&quot;Function&quot;/&gt;&lt;OawDocProperty name=&quot;Contactperson.Additive&quot; field=&quot;Additive&quot;/&gt;&lt;OawDocProperty name=&quot;Contactperson.DirectPhone&quot; field=&quot;DirectPhone&quot;/&gt;&lt;OawDocProperty name=&quot;Contactperson.EMail&quot; field=&quot;EMail&quot;/&gt;&lt;/profile&gt;&lt;/source&gt;"/>
    <w:docVar w:name="OawDocProp.2002122010583847234010578" w:val="&lt;source&gt;&lt;Fields List=&quot;Name|Function|OrganisationUnit|SchoolPart|SignatureHighResBW|SignatureHighResBW&quot;/&gt;&lt;profile type=&quot;default&quot; UID=&quot;&quot; sameAsDefault=&quot;0&quot;&gt;&lt;OawDocProperty name=&quot;Signature1.Name&quot; field=&quot;Name&quot;/&gt;&lt;OawDocProperty name=&quot;Signature1.Function&quot; field=&quot;Function&quot;/&gt;&lt;OawDocProperty name=&quot;Signature1.OrganisationUnit&quot; field=&quot;OrganisationUnit&quot;/&gt;&lt;OawDocProperty name=&quot;Signature1.SchoolPart&quot; field=&quot;SchoolPart&quot;/&gt;&lt;/profile&gt;&lt;profile type=&quot;send&quot; UID=&quot;2006121210395821292110&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source&gt;"/>
    <w:docVar w:name="OawDocProp.2002122011014149059130932" w:val="&lt;source&gt;&lt;Fields List=&quot;Address2|Address3|Address4|City|Address1|LogoLarge|LogoSmall|LogoOhneEFQM|LogoLarge|LogoSmall|LogoLarge|LogoSmall|LogoLarge|LogoSmall|LogoLarge|LogoSmall|LogoLarge|LogoSmall|LogoLarge|LogoSmall|LogoLarge|LogoSmall|LogoSmall&quot;/&gt;&lt;profile type=&quot;default&quot; UID=&quot;&quot; sameAsDefault=&quot;0&quot;&gt;&lt;OawDocProperty name=&quot;Organisation.Address2&quot; field=&quot;Address2&quot;/&gt;&lt;OawDocProperty name=&quot;Organisation.Address3&quot; field=&quot;Address3&quot;/&gt;&lt;OawDocProperty name=&quot;Organisation.Address4&quot; field=&quot;Address4&quot;/&gt;&lt;OawDocProperty name=&quot;Organisation.City&quot; field=&quot;City&quot;/&gt;&lt;OawDocProperty name=&quot;Organisation.Address1&quot; field=&quot;Address1&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OhneEFQM&quot; field=&quot;LogoOhneEFQM&quot; UID=&quot;2007080810342414363444&quot; top=&quot;2770&quot; left=&quot;0&quot; relativeHorizontalPosition=&quot;1&quot; relativeVerticalPosition=&quot;1&quot; horizontalAdjustment=&quot;0&quot; verticalAdjustment=&quot;0&quot; anchorBookmark=&quot;LogoP1&quot;/&gt;&lt;/profile&gt;&lt;profile type=&quot;print&quot; UID=&quot;4&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print&quot; UID=&quot;2003010711185094343750537&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print&quot; UID=&quot;2004040214370529854396&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send&quot; UID=&quot;2006120514175878093883&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send&quot; UID=&quot;2006121210395821292110&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save&quot; UID=&quot;200612051440155604006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save&quot; UID=&quot;200612121044123588761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print&quot; UID=&quot;2006120711380151760646&quot; sameAsDefault=&quot;0&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source&gt;"/>
    <w:docVar w:name="OawDocProp.2003060614150123456789" w:val="&lt;source&gt;&lt;profile type=&quot;default&quot; UID=&quot;&quot; sameAsDefault=&quot;0&quot;&gt;&lt;SQL&gt;SELECT Value, UID FROM Data WHERE LCID = '%WhereLCID%';&lt;/SQL&gt;&lt;OawDocProperty name=&quot;Doc.Text&quot; field=&quot;Doc.Text&quot;/&gt;&lt;OawDocProperty name=&quot;Doc.Subject&quot; field=&quot;Doc.Subject&quot;/&gt;&lt;OawDocProperty name=&quot;Doc.Page&quot; field=&quot;Doc.Page&quot;/&gt;&lt;OawDocProperty name=&quot;Doc.Telephone&quot; field=&quot;Doc.Telephone&quot;/&gt;&lt;OawDocProperty name=&quot;Doc.Document&quot; field=&quot;Doc.Document&quot;/&gt;&lt;OawDocProperty name=&quot;Doc.ToWhom&quot; field=&quot;Doc.ToWhom&quot;/&gt;&lt;OawDocProperty name=&quot;Doc.Recipient&quot; field=&quot;Doc.Recipient&quot;/&gt;&lt;/profile&gt;&lt;profile type=&quot;print&quot; UID=&quot;2003010711185094343750537&quot; sameAsDefault=&quot;0&quot;&gt;&lt;SQL&gt;SELECT Value, UID FROM Data WHERE LCID = '%WhereLCID%';&lt;/SQL&gt;&lt;OawDocProperty name=&quot;Outputprofile.InternalPath&quot; field=&quot;Outputprofile.InternalPath&quot;/&gt;&lt;/profile&gt;&lt;profile type=&quot;print&quot; UID=&quot;2004040214370529854396&quot; sameAsDefault=&quot;0&quot;&gt;&lt;SQL&gt;SELECT Value, UID FROM Data WHERE LCID = '%WhereLCID%';&lt;/SQL&gt;&lt;OawDocProperty name=&quot;Outputprofile.DraftPathTime&quot; field=&quot;Outputprofile.DraftPathTime&quot;/&gt;&lt;/profile&gt;&lt;/source&gt;"/>
    <w:docVar w:name="OawDocProp.2003061115381095709037" w:val="&lt;source&gt;&lt;Fields List=&quot;Name|Function|OrganisationUnit|SchoolPart|SignatureHighResBW|SignatureHighResBW&quot;/&gt;&lt;profile type=&quot;default&quot; UID=&quot;&quot; sameAsDefault=&quot;0&quot;&gt;&lt;OawDocProperty name=&quot;Signature2.Name&quot; field=&quot;Name&quot;/&gt;&lt;OawDocProperty name=&quot;Signature2.Function&quot; field=&quot;Function&quot;/&gt;&lt;OawDocProperty name=&quot;Signature2.OrganisationUnit&quot; field=&quot;OrganisationUnit&quot;/&gt;&lt;OawDocProperty name=&quot;Signature2.SchoolPart&quot; field=&quot;SchoolPart&quot;/&gt;&lt;/profile&gt;&lt;profile type=&quot;send&quot; UID=&quot;2006121210395821292110&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source&gt;"/>
    <w:docVar w:name="OawDocProp.2003080714212273705547" w:val="&lt;source&gt;&lt;Fields List=&quot;CompleteAddress|Introduction|Closing|DeliveryOption|EMail&quot;/&gt;&lt;profile type=&quot;default&quot; UID=&quot;&quot; sameAsDefault=&quot;0&quot;&gt;&lt;OawBookmark name=&quot;RecipientCompleteAddress&quot; field=&quot;CompleteAddress&quot;/&gt;&lt;OawBookmark name=&quot;RecipientIntroduction&quot; field=&quot;Introduction&quot;/&gt;&lt;OawBookmark name=&quot;RecipientClosing&quot; field=&quot;Closing&quot;/&gt;&lt;OawDocProperty name=&quot;Recipient.DeliveryOption&quot; field=&quot;DeliveryOption&quot;/&gt;&lt;OawDocProperty name=&quot;Recipient.EMail&quot; field=&quot;EMail&quot;/&gt;&lt;OawDocProperty name=&quot;Recipient.Closing&quot; field=&quot;Closing&quot;/&gt;&lt;/profile&gt;&lt;/source&gt;"/>
    <w:docVar w:name="OawDocProp.2004112217333376588294" w:val="&lt;source&gt;&lt;Fields List=&quot;DokumentTyp&quot;/&gt;&lt;profile type=&quot;default&quot; UID=&quot;&quot; sameAsDefault=&quot;0&quot;&gt;&lt;OawDocProperty name=&quot;CustomField.DocumentType&quot; field=&quot;DokumentTyp&quot;/&gt;&lt;OawDocProperty name=&quot;CustomField.DokumentTyp&quot; field=&quot;DokumentTyp&quot;/&gt;&lt;OawDocProperty name=&quot;BM_DocumentType&quot; field=&quot;DokumentTyp&quot;/&gt;&lt;/profile&gt;&lt;/source&gt;"/>
    <w:docVar w:name="OawDocProp.2006040509495284662868" w:val="&lt;source&gt;&lt;Fields List=&quot;Name&quot;/&gt;&lt;profile type=&quot;default&quot; UID=&quot;&quot; sameAsDefault=&quot;0&quot;&gt;&lt;OawDocProperty name=&quot;Author.Name&quot; field=&quot;Name&quot;/&gt;&lt;/profile&gt;&lt;/source&gt;"/>
    <w:docVar w:name="OawDocPropSource" w:val="&lt;Profile SelectedUID=&quot;&quot;&gt;&lt;DocProp UID=&quot;2002122011014149059130932&quot; EntryUID=&quot;2007080613555614242458&quot;&gt;&lt;Field Name=&quot;IDName&quot; Value=&quot;2.0. Hochschule Luzern - Technik &amp;amp; Architektur, Technikumstrasse 21, Horw&quot;/&gt;&lt;Field Name=&quot;Address1&quot; Value=&quot;&quot;/&gt;&lt;Field Name=&quot;Address2&quot; Value=&quot;Technikumstrasse 21, CH-6048 Horw&quot;/&gt;&lt;Field Name=&quot;Address3&quot; Value=&quot;T +41 41 349 33 11, F +41 41 349 39 60&quot;/&gt;&lt;Field Name=&quot;Address4&quot; Value=&quot;www.hslu.ch&quot;/&gt;&lt;Field Name=&quot;LogoLarge&quot; Value=&quot;%Logos%\hslu_d.ta.g.2100.500.wmf&quot;/&gt;&lt;Field Name=&quot;LogoSmall&quot; Value=&quot;%Logos%\hslu_d.ta.k.2100.250.wmf&quot;/&gt;&lt;Field Name=&quot;City&quot; Value=&quot;Horw&quot;/&gt;&lt;Field Name=&quot;LogoFooter&quot; Value=&quot;%Logos%\hslu_allgemeinefqm.f.2100.200.wmf&quot;/&gt;&lt;Field Name=&quot;LogoPpt1&quot; Value=&quot;%Logos%\Powerpoint\titelmaster\hslu_d.ta.tm.2540.1905.wmf&quot;/&gt;&lt;Field Name=&quot;LogoPpt2&quot; Value=&quot;%Logos%\Powerpoint\folienmaster\hslu_d.ta.fm.2540.1905.wmf&quot;/&gt;&lt;Field Name=&quot;LogoOhneEFQM&quot; Value=&quot;%Logos%\hslu_allgemein.f.2100.200.wmf&quot;/&gt;&lt;Field Name=&quot;LogoPpt3&quot; Value=&quot;%Logos%\Powerpoint\folienmaster\hslu_d.ta.f.fm.2540.1905.wmf&quot;/&gt;&lt;Field Name=&quot;Data_UID&quot; Value=&quot;2007080613555614242458&quot;/&gt;&lt;Field Name=&quot;Field_Name&quot; Value=&quot;City&quot;/&gt;&lt;Field Name=&quot;Field_UID&quot; Value=&quot;2004030313030558705547&quot;/&gt;&lt;Field Name=&quot;ML_LCID&quot; Value=&quot;2055&quot;/&gt;&lt;Field Name=&quot;ML_Value&quot; Value=&quot;Horw&quot;/&gt;&lt;/DocProp&gt;&lt;DocProp UID=&quot;2006040509495284662868&quot; EntryUID=&quot;2003121817293296325874&quot;&gt;&lt;Field Name=&quot;IDName&quot; Value=&quot;(Leer)&quot;/&gt;&lt;/DocProp&gt;&lt;DocProp UID=&quot;200212191811121321310321301031x&quot; EntryUID=&quot;2003121817293296325874&quot;&gt;&lt;Field Name=&quot;IDName&quot; Value=&quot;(Leer)&quot;/&gt;&lt;/DocProp&gt;&lt;DocProp UID=&quot;2003080714212273705547&quot; EntryUID=&quot;&quot; UserInformation=&quot;Data from SAP&quot; Interface=&quot;-1&quot;&gt;&lt;/DocProp&gt;&lt;DocProp UID=&quot;2002122010583847234010578&quot; EntryUID=&quot;2003121817293296325874&quot;&gt;&lt;Field Name=&quot;IDName&quot; Value=&quot;(Leer)&quot;/&gt;&lt;/DocProp&gt;&lt;DocProp UID=&quot;2003061115381095709037&quot; EntryUID=&quot;2003121817293296325874&quot;&gt;&lt;Field Name=&quot;IDName&quot; Value=&quot;(Leer)&quot;/&gt;&lt;/DocProp&gt;&lt;DocProp UID=&quot;2007042109161414432689&quot; EntryUID=&quot;&quot; UserInformation=&quot;Data from SAP&quot; Interface=&quot;-1&quot;&gt;&lt;/DocProp&gt;&lt;DocProp UID=&quot;2004112217290390304928&quot; EntryUID=&quot;&quot; UserInformation=&quot;Data from SAP&quot; Interface=&quot;-1&quot;&gt;&lt;/DocProp&gt;&lt;DocProp UID=&quot;2004112217333376588294&quot; EntryUID=&quot;2004123010144120300001&quot;&gt;&lt;Field UID=&quot;2005042611175985034679&quot; Name=&quot;DokumentTyp&quot; Value=&quot;&quot;/&gt;&lt;/DocProp&gt;&lt;/Profile&gt;_x000d_"/>
    <w:docVar w:name="OawDocumentLanguageID" w:val="2055"/>
    <w:docVar w:name="OawDocumentStatus" w:val="default"/>
    <w:docVar w:name="OawFormulasInDocument" w:val="0"/>
    <w:docVar w:name="OawMenusDef" w:val="&lt;MenusDef xmlns:xsi=&quot;http://www.w3.org/2001/XMLSchema-instance&quot; xsi:noNamespaceSchemaLocation=&quot;MenusDef_1.xsd&quot; SchemaVersion=&quot;1&quot;&gt;_x000d_&lt;Item Type=&quot;SubMenu&quot; IDName=&quot;Styles&quot;&gt;_x000d_&lt;Item Type=&quot;Button&quot; IDName=&quot;DefaultParagraphFont&quot;  Icon=&quot;3114&quot; Label=&quot;Standard&quot; Command=&quot;StyleApply&quot; Parameter=&quot;-66&quot;/&gt;_x000d_&lt;Item Type=&quot;Button&quot; IDName=&quot;Strong&quot;  Icon=&quot;3114&quot; Label=&quot;Stark hervorheben&quot; Command=&quot;StyleApply&quot; Parameter=&quot;-88&quot;/&gt;_x000d_&lt;Item Type=&quot;Button&quot; IDName=&quot;Emphasis&quot;  Icon=&quot;3114&quot; Label=&quot;Schwach hervorheben&quot; Command=&quot;StyleApply&quot; Parameter=&quot;-89&quot;/&gt;_x000d_&lt;Item Type=&quot;Separator&quot;/&gt;_x000d_&lt;Item Type=&quot;Button&quot; IDName=&quot;Normal&quot; Icon=&quot;3546&quot; Label=&quot;Standard&quot; Command=&quot;StyleApply&quot; Parameter=&quot;-1&quot;/&gt;_x000d_&lt;Item Type=&quot;Button&quot; IDName=&quot;Normal (together)&quot; Icon=&quot;3546&quot; Label=&quot;Absatz zusammenhalten&quot; Command=&quot;StyleApply&quot; Parameter=&quot;TextTogether&quot;/&gt;_x000d_&lt;Item Type=&quot;Button&quot; IDName=&quot;Subject&quot; Icon=&quot;3546&quot; Label=&quot;Betreff&quot; Command=&quot;StyleApply&quot; Parameter=&quot;Subject&quot;/&gt;_x000d_&lt;Item Type=&quot;Button&quot; IDName=&quot;Title&quot; Icon=&quot;3546&quot; Label=&quot;Titel&quot; Command=&quot;StyleApply&quot; Parameter=&quot;-63&quot;/&gt;_x000d_&lt;Item Type=&quot;Button&quot; IDName=&quot;MinutesTitle&quot; Icon=&quot;3546&quot; Label=&quot;Protokollthema Überschrift&quot; Command=&quot;StyleApply&quot; Parameter=&quot;MinutesTitle&quot;/&gt;_x000d_&lt;Item Type=&quot;Separator&quot;/&gt;_x000d_&lt;Item Type=&quot;Button&quot; IDName=&quot;Heading1&quot; Icon=&quot;3546&quot; Label=&quot;Ueberschrift 1&quot; Command=&quot;StyleApply&quot; Parameter=&quot;-2&quot;/&gt;_x000d_&lt;Item Type=&quot;Button&quot; IDName=&quot;Heading2&quot; Icon=&quot;3546&quot; Label=&quot;Ueberschrift 2&quot; Command=&quot;StyleApply&quot; Parameter=&quot;-3&quot;/&gt;_x000d_&lt;Item Type=&quot;Button&quot; IDName=&quot;Heading3&quot; Icon=&quot;3546&quot; Label=&quot;Ueberschrift 3&quot; Command=&quot;StyleApply&quot; Parameter=&quot;-4&quot;/&gt;_x000d_&lt;Item Type=&quot;Separator&quot;/&gt;_x000d_&lt;Item Type=&quot;Button&quot; IDName=&quot;ListBullet&quot; Icon=&quot;3546&quot; Label=&quot;Liste mit Symbolen&quot; Command=&quot;StyleApply&quot; Parameter=&quot;ListWithSymbols&quot;/&gt;_x000d_&lt;Item Type=&quot;Button&quot; IDName=&quot;ListNumber&quot; Icon=&quot;3546&quot; Label=&quot;Liste mit Nummern&quot; Command=&quot;StyleApply&quot; Parameter=&quot;-50&quot;/&gt;_x000d_&lt;Item Type=&quot;Button&quot; IDName=&quot;ListCheckBox&quot; Icon=&quot;3546&quot; Label=&quot;Liste mit Checkboxen&quot; Command=&quot;StyleApply&quot; Parameter=&quot;ListWithCheckboxes&quot;/&gt;_x000d_&lt;Item Type=&quot;Button&quot; IDName=&quot;ListWithLetters&quot; Icon=&quot;3546&quot; Label=&quot;Liste mit Buchstaben&quot; Command=&quot;StyleApply&quot; Parameter=&quot;ListWithLetters&quot;/&gt;_x000d_&lt;Item Type=&quot;Button&quot; IDName=&quot;Topic300&quot; Icon=&quot;3546&quot; Label=&quot;Themenblock 315&quot; Command=&quot;StyleApply&quot; Parameter=&quot;Topic315&quot;/&gt;_x000d_&lt;Item Type=&quot;Button&quot; IDName=&quot;Topic600&quot; Icon=&quot;3546&quot; Label=&quot;Themenblock 630&quot; Command=&quot;StyleApply&quot; Parameter=&quot;Topic630&quot;/&gt;_x000d_&lt;Item Type=&quot;Button&quot; IDName=&quot;Topic900&quot; Icon=&quot;3546&quot; Label=&quot;Themenblock 945&quot; Command=&quot;StyleApply&quot; Parameter=&quot;Topic945&quot;/&gt;_x000d_&lt;/Item&gt;_x000d_&lt;/MenusDef&gt;"/>
    <w:docVar w:name="OawNumPages" w:val="3"/>
    <w:docVar w:name="OawOMS" w:val="&lt;OawOMS&gt;&lt;send profileUID=&quot;2003010711200895123470110&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241910601803&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175878093883&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title&gt;&lt;value type=&quot;OawDocProperty&quot; name=&quot;CustomField.DocumentType&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word&gt;&lt;PDF&gt;&lt;keywords&gt;&lt;/keywords&gt;&lt;comments&gt;&lt;/comments&gt;&lt;hyperlinkBase&gt;&lt;/hyperlinkBase&gt;&lt;title&gt;&lt;value type=&quot;OawDocProperty&quot; name=&quot;CustomField.DocumentType&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PDF&gt;&lt;/send&gt;&lt;send profileUID=&quot;2006121210395821292110&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title&gt;&lt;value type=&quot;OawDocProperty&quot; name=&quot;CustomField.DocumentType&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word&gt;&lt;PDF&gt;&lt;keywords&gt;&lt;/keywords&gt;&lt;comments&gt;&lt;/comments&gt;&lt;hyperlinkBase&gt;&lt;/hyperlinkBase&gt;&lt;title&gt;&lt;value type=&quot;OawDocProperty&quot; name=&quot;CustomField.DocumentType&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PDF&gt;&lt;/send&gt;&lt;save profileUID=&quot;2006120514401556040061&quot;&gt;&lt;word&gt;&lt;fileName&gt;&lt;value type=&quot;OawBookmark&quot; name=&quot;Subject&quot;&gt;&lt;separator text=&quot;&quot;&gt;&lt;/separator&gt;&lt;format text=&quot;&quot;&gt;&lt;/format&gt;&lt;/value&gt;&lt;/fileName&gt;&lt;title&gt;&lt;value type=&quot;OawDocProperty&quot; name=&quot;CustomField.DocumentType&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word&gt;&lt;PDF&gt;&lt;fileName&gt;&lt;value type=&quot;OawBookmark&quot; name=&quot;Subject&quot;&gt;&lt;separator text=&quot;&quot;&gt;&lt;/separator&gt;&lt;format text=&quot;&quot;&gt;&lt;/format&gt;&lt;/value&gt;&lt;/fileName&gt;&lt;title&gt;&lt;value type=&quot;OawDocProperty&quot; name=&quot;CustomField.DocumentType&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PDF&gt;&lt;/save&gt;&lt;save profileUID=&quot;2006121210441235887611&quot;&gt;&lt;word&gt;&lt;fileName&gt;&lt;value type=&quot;OawBookmark&quot; name=&quot;Subject&quot;&gt;&lt;separator text=&quot;&quot;&gt;&lt;/separator&gt;&lt;format text=&quot;&quot;&gt;&lt;/format&gt;&lt;/value&gt;&lt;/fileName&gt;&lt;title&gt;&lt;value type=&quot;OawDocProperty&quot; name=&quot;CustomField.DocumentType&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word&gt;&lt;PDF&gt;&lt;fileName&gt;&lt;value type=&quot;OawBookmark&quot; name=&quot;Subject&quot;&gt;&lt;separator text=&quot;&quot;&gt;&lt;/separator&gt;&lt;format text=&quot;&quot;&gt;&lt;/format&gt;&lt;/value&gt;&lt;/fileName&gt;&lt;title&gt;&lt;value type=&quot;OawDocProperty&quot; name=&quot;CustomField.DocumentType&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PDF&gt;&lt;/save&gt;&lt;/OawOMS&gt;_x000d_"/>
    <w:docVar w:name="oawPaperSize" w:val="7"/>
    <w:docVar w:name="OawPrint.2003010711185094343750537"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2003060614150123456789&quot;&gt;&lt;SQL&gt;SELECT Value, UID FROM Data WHERE LCID = '%WhereLCID%';&lt;/SQL&gt;&lt;OawDocProperty name=&quot;Outputprofile.InternalPath&quot; field=&quot;Outputprofile.InternalPath&quot;/&gt;&lt;/documentProperty&gt;&lt;documentProperty UID=&quot;&quot;&gt;&lt;Fields List=&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RecipientClosing&quot; field=&quot;RecipientClosing&quot;/&gt;&lt;/documentProperty&gt;&lt;/source&gt;"/>
    <w:docVar w:name="OawPrint.2004040214370529854396"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60614150123456789&quot;&gt;&lt;SQL&gt;SELECT Value, UID FROM Data WHERE LCID = '%WhereLCID%';&lt;/SQL&gt;&lt;OawDocProperty name=&quot;Outputprofile.DraftPathTime&quot; field=&quot;Outputprofile.DraftPathTim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RecipientClosing&quot; field=&quot;RecipientClosing&quot;/&gt;&lt;/documentProperty&gt;&lt;/source&gt;"/>
    <w:docVar w:name="OawPrint.2006120711380151760646" w:val="&lt;source&gt;&lt;documentProperty UID=&quot;&quot;&gt;&lt;Fields List=&quot;&quot;/&gt;&lt;OawPicture name=&quot;Organisation.LogoLarge&quot; field=&quot;&quot; UID=&quot;2007080614125898476083&quot; top=&quot;0&quot; left=&quot;0&quot; relativeHorizontalPosition=&quot;1&quot; relativeVerticalPosition=&quot;1&quot; horizontalAdjustment=&quot;0&quot; verticalAdjustment=&quot;0&quot; anchorBookmark=&quot;LogoP1&quot;/&gt;&lt;OawDocProperty name=&quot;Outputprofile.InternalPath&quot; field=&quot;&quot;/&gt;&lt;OawDocProperty name=&quot;Outputprofile.DraftPathTime&quot; field=&quot;&quot;/&gt;&lt;OawPicture name=&quot;Organisation.LogoOhneEFQM&quot; field=&quot;&quot; UID=&quot;2007080810342414363444&quot; top=&quot;2770&quot; left=&quot;0&quot; relativeHorizontalPosition=&quot;1&quot; relativeVerticalPosition=&quot;1&quot; horizontalAdjustment=&quot;0&quot; verticalAdjustment=&quot;0&quot; anchorBookmark=&quot;LogoP1&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2122011014149059130932&quot;&gt;&lt;Fields List=&quot;LogoSmall&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RecipientClosing&quot; field=&quot;RecipientClosing&quot;/&gt;&lt;/documentProperty&gt;&lt;/source&gt;"/>
    <w:docVar w:name="OawPrint.4"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RecipientClosing&quot; field=&quot;RecipientClosing&quot;/&gt;&lt;/documentProperty&gt;&lt;/source&gt;"/>
    <w:docVar w:name="OawPrinterTray.2003010711185094343750537" w:val="&lt;empty/&gt;"/>
    <w:docVar w:name="OawPrinterTray.2004040214370529854396" w:val="&lt;empty/&gt;"/>
    <w:docVar w:name="OawPrinterTray.2006120711380151760646" w:val="section.1.firstpage:=2003061718064858105452;section.1.otherpages:=2003061718064858105452;section.2.firstpage:=2007092109475771537166;section.2.otherpages:=2007092109475771537166;"/>
    <w:docVar w:name="OawPrinterTray.4" w:val="&lt;empty/&gt;"/>
    <w:docVar w:name="OawPrintRestore.2003010711185094343750537"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RecipientClosing&quot; field=&quot;RecipientClosing&quot;/&gt;&lt;/documentProperty&gt;&lt;/source&gt;"/>
    <w:docVar w:name="OawPrintRestore.2004040214370529854396"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RecipientClosing&quot; field=&quot;RecipientClosing&quot;/&gt;&lt;/documentProperty&gt;&lt;/source&gt;"/>
    <w:docVar w:name="OawPrintRestore.2006120711380151760646" w:val="&lt;source&gt;&lt;documentProperty UID=&quot;2002122011014149059130932&quot;&gt;&lt;Fields List=&quot;LogoLarge|LogoSmall|LogoOhneEFQM&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OhneEFQM&quot; field=&quot;LogoOhneEFQM&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RecipientClosing&quot; field=&quot;RecipientClosing&quot;/&gt;&lt;/documentProperty&gt;&lt;/source&gt;"/>
    <w:docVar w:name="OawPrintRestore.4"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RecipientClosing&quot; field=&quot;RecipientClosing&quot;/&gt;&lt;/documentProperty&gt;&lt;/source&gt;"/>
    <w:docVar w:name="OawProjectID" w:val="HSLUCH"/>
    <w:docVar w:name="OawRecipients" w:val="&lt;?xml version=&quot;1.0&quot;?&gt;_x000d_&lt;Recipients&gt;&lt;Recipient&gt;&lt;UID&gt;2012080811465538446056&lt;/UID&gt;&lt;IDName&gt;Empfänger&lt;/IDName&gt;&lt;RecipientPlainUnchanged&gt;-1&lt;/RecipientPlainUnchanged&gt;&lt;RecipientActive&gt;-1&lt;/RecipientActive&gt;&lt;RecipientIcon&gt;Contact&lt;/RecipientIcon&gt;&lt;MappingTableLabel/&gt;&lt;MappingTableActive/&gt;&lt;DeliveryOption&gt;&lt;/DeliveryOption&gt;&lt;DeliveryOption2&gt;&lt;/DeliveryOption2&gt;&lt;Company/&gt;&lt;Department/&gt;&lt;Title/&gt;&lt;FirstName/&gt;&lt;MiddleName/&gt;&lt;LastName/&gt;&lt;Suffix/&gt;&lt;FullName/&gt;&lt;JobTitle/&gt;&lt;AddressStreet/&gt;&lt;AddressZIP/&gt;&lt;AddressCity/&gt;&lt;Address/&gt;&lt;CompleteAddress/&gt;&lt;AddressSingleLine/&gt;&lt;Telephone/&gt;&lt;Fax/&gt;&lt;EMail/&gt;&lt;CopyTo/&gt;&lt;Introduction&gt;%SelectionStart%Sehr geehrte Damen und Herren%SelectionEnd%&lt;/Introduction&gt;&lt;Closing&gt;Freundliche Grüsse&lt;/Closing&gt;&lt;FormattedFullAddress&gt;&lt;/FormattedFullAddress&gt;&lt;/Recipient&gt;&lt;/Recipients&gt;_x000d_"/>
    <w:docVar w:name="OawSave.2006120514401556040061"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RecipientClosing&quot; field=&quot;RecipientClosing&quot;/&gt;&lt;/documentProperty&gt;&lt;/source&gt;"/>
    <w:docVar w:name="OawSave.2006121210441235887611"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RecipientClosing&quot; field=&quot;RecipientClosing&quot;/&gt;&lt;/documentProperty&gt;&lt;/source&gt;"/>
    <w:docVar w:name="OawSaveRestore.2006120514401556040061"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RecipientClosing&quot; field=&quot;RecipientClosing&quot;/&gt;&lt;/documentProperty&gt;&lt;/source&gt;"/>
    <w:docVar w:name="OawSaveRestore.2006121210441235887611"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RecipientClosing&quot; field=&quot;RecipientClosing&quot;/&gt;&lt;/documentProperty&gt;&lt;/source&gt;"/>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0"/>
    <w:docVar w:name="OawSelectedSource.2004112217290390304928" w:val="&lt;empty/&gt;"/>
    <w:docVar w:name="OawSelectedSource.2004112217333376588294" w:val="0"/>
    <w:docVar w:name="OawSelectedSource.2006040509495284662868" w:val="&lt;empty/&gt;"/>
    <w:docVar w:name="OawSelectedSource.2007042109161414432689" w:val="&lt;empty/&gt;"/>
    <w:docVar w:name="OawSend.2006120514175878093883"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RecipientClosing&quot; field=&quot;RecipientClosing&quot;/&gt;&lt;/documentProperty&gt;&lt;/source&gt;"/>
    <w:docVar w:name="OawSend.2006121210395821292110"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RecipientClosing&quot; field=&quot;RecipientClosing&quot;/&gt;&lt;/documentProperty&gt;&lt;/source&gt;"/>
    <w:docVar w:name="OawSendRestore.2006120514175878093883"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RecipientClosing&quot; field=&quot;RecipientClosing&quot;/&gt;&lt;/documentProperty&gt;&lt;/source&gt;"/>
    <w:docVar w:name="OawSendRestore.2006121210395821292110"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RecipientClosing&quot; field=&quot;RecipientClosing&quot;/&gt;&lt;/documentProperty&gt;&lt;/source&gt;"/>
    <w:docVar w:name="OawTemplateProperties" w:val="password:=&lt;Semicolon/&gt;MnO`rrvnqc.=;jumpToFirstField:=1;dotReverenceRemove:=1;resizeA4Letter:=0;showAllNoteItems:=0;CharCodeChecked:=;CharCodeUnchecked:=;WizardSteps:=0|1|4;DocumentTitle:=;DisplayName:=;ID:=;protectionType:=-1;"/>
    <w:docVar w:name="OawTemplatePropertiesXML" w:val="&lt;TemplateProperties&gt;&lt;RecipientFields&gt;&lt;Field UID=&quot;2004031513575326984562&quot; Label=&quot;&quot;/&gt;&lt;Field UID=&quot;2004031514011258946758&quot; Label=&quot;&quot;/&gt;&lt;Field UID=&quot;2004031514034574120309&quot; Label=&quot;&quot;/&gt;&lt;Field UID=&quot;2004031181448127964532&quot; Label=&quot;&quot;/&gt;&lt;Field UID=&quot;2004031181449458765301&quot; Label=&quot;&quot;/&gt;&lt;/RecipientFields&gt;&lt;/TemplateProperties&gt;_x000d_"/>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Subject&quot; Label=&quot;&amp;lt;translate&amp;gt;SmartContent.Subject&amp;lt;/translate&amp;gt;&quot; Style=&quot;Subject&quot;/&gt;_x000d_&lt;Bookmark Name=&quot;Text&quot; Label=&quot;&amp;lt;translate&amp;gt;SmartContent.Text&amp;lt;/translate&amp;gt;&quot;/&gt;_x000d_&lt;/TemplPropsCm&gt;"/>
    <w:docVar w:name="OawTemplPropsStm" w:val="&lt;TemplPropsStm xmlns:xsi=&quot;http://www.w3.org/2001/XMLSchema-instance&quot; xsi:noNamespaceSchemaLocation=&quot;TemplPropsStm_1.xsd&quot; SchemaVersion=&quot;1&quot; TemplateID=&quot;&quot; TemplateVersion=&quot;&quot;&gt;_x000d_&lt;Bookmark Name=&quot;Subject&quot; Label=&quot;&amp;lt;translate&amp;gt;SmartTemplate.Subject&amp;lt;/translate&amp;gt;&quot; Style=&quot;Subject&quot;/&gt;_x000d_&lt;Bookmark Name=&quot;Text&quot; Label=&quot;&amp;lt;translate&amp;gt;SmartTemplate.Text&amp;lt;/translate&amp;gt;&quot;/&gt;_x000d_&lt;/TemplPropsStm&gt;"/>
    <w:docVar w:name="OawVersionPicture.2007080614125898476083" w:val="hslu_d.ta.g.2100.500.wmf;2007.07.25-16:27:18"/>
    <w:docVar w:name="OawVersionPicture.2007080614301815161019" w:val="hslu_d.ta.k.2100.250.wmf;2007.07.25-16:52:56"/>
    <w:docVar w:name="OawVersionPicture.2007080810342414363444" w:val="hslu_allgemein.f.2100.200.wmf;2007.07.16-15:00:54"/>
  </w:docVars>
  <w:rsids>
    <w:rsidRoot w:val="00F752CD"/>
    <w:rsid w:val="00001428"/>
    <w:rsid w:val="00001BC4"/>
    <w:rsid w:val="000026A8"/>
    <w:rsid w:val="000044E0"/>
    <w:rsid w:val="00004E59"/>
    <w:rsid w:val="00004F52"/>
    <w:rsid w:val="00005578"/>
    <w:rsid w:val="00007210"/>
    <w:rsid w:val="000119B1"/>
    <w:rsid w:val="00011CC0"/>
    <w:rsid w:val="000123D4"/>
    <w:rsid w:val="000130ED"/>
    <w:rsid w:val="000154E2"/>
    <w:rsid w:val="00021302"/>
    <w:rsid w:val="000235EE"/>
    <w:rsid w:val="00023CFF"/>
    <w:rsid w:val="000248F5"/>
    <w:rsid w:val="00025375"/>
    <w:rsid w:val="00032FC2"/>
    <w:rsid w:val="0003503D"/>
    <w:rsid w:val="00035220"/>
    <w:rsid w:val="00037EF4"/>
    <w:rsid w:val="00040FD6"/>
    <w:rsid w:val="0004599B"/>
    <w:rsid w:val="0005055C"/>
    <w:rsid w:val="0005144E"/>
    <w:rsid w:val="0005340F"/>
    <w:rsid w:val="00053EE6"/>
    <w:rsid w:val="00056822"/>
    <w:rsid w:val="0005789A"/>
    <w:rsid w:val="0006172A"/>
    <w:rsid w:val="00061DA6"/>
    <w:rsid w:val="00063E69"/>
    <w:rsid w:val="00065EAF"/>
    <w:rsid w:val="00065F14"/>
    <w:rsid w:val="0006663E"/>
    <w:rsid w:val="0007290B"/>
    <w:rsid w:val="000742CB"/>
    <w:rsid w:val="0007646A"/>
    <w:rsid w:val="00077B6A"/>
    <w:rsid w:val="000823A8"/>
    <w:rsid w:val="00082F44"/>
    <w:rsid w:val="00083DA7"/>
    <w:rsid w:val="00086AB1"/>
    <w:rsid w:val="000910A2"/>
    <w:rsid w:val="0009193E"/>
    <w:rsid w:val="00091CD8"/>
    <w:rsid w:val="000924DE"/>
    <w:rsid w:val="00096F2D"/>
    <w:rsid w:val="00097C9D"/>
    <w:rsid w:val="00097E7F"/>
    <w:rsid w:val="000A1C9D"/>
    <w:rsid w:val="000A576D"/>
    <w:rsid w:val="000A67FE"/>
    <w:rsid w:val="000A76DC"/>
    <w:rsid w:val="000A7BE1"/>
    <w:rsid w:val="000B060C"/>
    <w:rsid w:val="000B145C"/>
    <w:rsid w:val="000B1B41"/>
    <w:rsid w:val="000B344C"/>
    <w:rsid w:val="000B4859"/>
    <w:rsid w:val="000B55AB"/>
    <w:rsid w:val="000B7FBB"/>
    <w:rsid w:val="000C024F"/>
    <w:rsid w:val="000C06B0"/>
    <w:rsid w:val="000C1C8C"/>
    <w:rsid w:val="000C2489"/>
    <w:rsid w:val="000D19B3"/>
    <w:rsid w:val="000D1EA5"/>
    <w:rsid w:val="000D222E"/>
    <w:rsid w:val="000E1834"/>
    <w:rsid w:val="000E27A0"/>
    <w:rsid w:val="000E2B0B"/>
    <w:rsid w:val="000E500F"/>
    <w:rsid w:val="000E77DD"/>
    <w:rsid w:val="000F17CB"/>
    <w:rsid w:val="000F2C0F"/>
    <w:rsid w:val="000F3291"/>
    <w:rsid w:val="000F5DE5"/>
    <w:rsid w:val="000F79CA"/>
    <w:rsid w:val="00100419"/>
    <w:rsid w:val="00102E1B"/>
    <w:rsid w:val="00103253"/>
    <w:rsid w:val="001038D9"/>
    <w:rsid w:val="00105406"/>
    <w:rsid w:val="001058FC"/>
    <w:rsid w:val="001100D9"/>
    <w:rsid w:val="001116E8"/>
    <w:rsid w:val="00111B9F"/>
    <w:rsid w:val="00113762"/>
    <w:rsid w:val="001162A3"/>
    <w:rsid w:val="00120E0C"/>
    <w:rsid w:val="001257AE"/>
    <w:rsid w:val="00125C5C"/>
    <w:rsid w:val="001314CC"/>
    <w:rsid w:val="001349C9"/>
    <w:rsid w:val="001358F3"/>
    <w:rsid w:val="00136893"/>
    <w:rsid w:val="001421F8"/>
    <w:rsid w:val="00142235"/>
    <w:rsid w:val="00145E15"/>
    <w:rsid w:val="00146AA3"/>
    <w:rsid w:val="00153962"/>
    <w:rsid w:val="001543B5"/>
    <w:rsid w:val="0015501F"/>
    <w:rsid w:val="001553F4"/>
    <w:rsid w:val="0015654E"/>
    <w:rsid w:val="00156F1E"/>
    <w:rsid w:val="00157781"/>
    <w:rsid w:val="00160306"/>
    <w:rsid w:val="00161937"/>
    <w:rsid w:val="00165B45"/>
    <w:rsid w:val="0016621E"/>
    <w:rsid w:val="00170A59"/>
    <w:rsid w:val="00172594"/>
    <w:rsid w:val="00172D0F"/>
    <w:rsid w:val="00173AF0"/>
    <w:rsid w:val="00175A97"/>
    <w:rsid w:val="001762BB"/>
    <w:rsid w:val="0017688D"/>
    <w:rsid w:val="00180884"/>
    <w:rsid w:val="00181FEF"/>
    <w:rsid w:val="00183D58"/>
    <w:rsid w:val="00191F2B"/>
    <w:rsid w:val="0019329B"/>
    <w:rsid w:val="00197C8C"/>
    <w:rsid w:val="001A0D83"/>
    <w:rsid w:val="001A14E6"/>
    <w:rsid w:val="001A1AF5"/>
    <w:rsid w:val="001A2E05"/>
    <w:rsid w:val="001A51C1"/>
    <w:rsid w:val="001A7844"/>
    <w:rsid w:val="001B0283"/>
    <w:rsid w:val="001B0DEC"/>
    <w:rsid w:val="001B16E5"/>
    <w:rsid w:val="001B190C"/>
    <w:rsid w:val="001B1C37"/>
    <w:rsid w:val="001B4CBA"/>
    <w:rsid w:val="001B6ADD"/>
    <w:rsid w:val="001B6F44"/>
    <w:rsid w:val="001C027B"/>
    <w:rsid w:val="001C371A"/>
    <w:rsid w:val="001C3EBC"/>
    <w:rsid w:val="001C6A6C"/>
    <w:rsid w:val="001D034D"/>
    <w:rsid w:val="001D0D54"/>
    <w:rsid w:val="001D0D59"/>
    <w:rsid w:val="001D1101"/>
    <w:rsid w:val="001D19B4"/>
    <w:rsid w:val="001D1A7E"/>
    <w:rsid w:val="001D1EA9"/>
    <w:rsid w:val="001D4483"/>
    <w:rsid w:val="001D5097"/>
    <w:rsid w:val="001D597B"/>
    <w:rsid w:val="001E17DF"/>
    <w:rsid w:val="001E2ACF"/>
    <w:rsid w:val="001E3C38"/>
    <w:rsid w:val="001E5796"/>
    <w:rsid w:val="001E74E7"/>
    <w:rsid w:val="001F0C03"/>
    <w:rsid w:val="001F6863"/>
    <w:rsid w:val="001F6CFE"/>
    <w:rsid w:val="001F7CF3"/>
    <w:rsid w:val="001F7CF8"/>
    <w:rsid w:val="001F7E82"/>
    <w:rsid w:val="0020182D"/>
    <w:rsid w:val="00201AC8"/>
    <w:rsid w:val="00201F68"/>
    <w:rsid w:val="00203C8F"/>
    <w:rsid w:val="00204767"/>
    <w:rsid w:val="002047FF"/>
    <w:rsid w:val="00205335"/>
    <w:rsid w:val="00206517"/>
    <w:rsid w:val="00206530"/>
    <w:rsid w:val="00207483"/>
    <w:rsid w:val="00210547"/>
    <w:rsid w:val="00212A91"/>
    <w:rsid w:val="00221537"/>
    <w:rsid w:val="002254D5"/>
    <w:rsid w:val="00225AA0"/>
    <w:rsid w:val="00225AAE"/>
    <w:rsid w:val="002315B5"/>
    <w:rsid w:val="00233266"/>
    <w:rsid w:val="00233E30"/>
    <w:rsid w:val="0024192B"/>
    <w:rsid w:val="00243200"/>
    <w:rsid w:val="002507EB"/>
    <w:rsid w:val="00253A7F"/>
    <w:rsid w:val="00254CF8"/>
    <w:rsid w:val="0025680A"/>
    <w:rsid w:val="00260B39"/>
    <w:rsid w:val="002628FA"/>
    <w:rsid w:val="002645DC"/>
    <w:rsid w:val="002655EE"/>
    <w:rsid w:val="0026584C"/>
    <w:rsid w:val="00265BBB"/>
    <w:rsid w:val="00266496"/>
    <w:rsid w:val="00266CAF"/>
    <w:rsid w:val="00271318"/>
    <w:rsid w:val="00271915"/>
    <w:rsid w:val="00272149"/>
    <w:rsid w:val="002727C3"/>
    <w:rsid w:val="00272B7C"/>
    <w:rsid w:val="00273AED"/>
    <w:rsid w:val="00275756"/>
    <w:rsid w:val="002759CC"/>
    <w:rsid w:val="00276C2B"/>
    <w:rsid w:val="00276E6C"/>
    <w:rsid w:val="002826C9"/>
    <w:rsid w:val="00282B5C"/>
    <w:rsid w:val="002862F6"/>
    <w:rsid w:val="00287A9C"/>
    <w:rsid w:val="00294DD2"/>
    <w:rsid w:val="00297F24"/>
    <w:rsid w:val="002A12AA"/>
    <w:rsid w:val="002A2F40"/>
    <w:rsid w:val="002A3FA5"/>
    <w:rsid w:val="002A4955"/>
    <w:rsid w:val="002A49DB"/>
    <w:rsid w:val="002A53F6"/>
    <w:rsid w:val="002A62E3"/>
    <w:rsid w:val="002A7028"/>
    <w:rsid w:val="002B395A"/>
    <w:rsid w:val="002B3964"/>
    <w:rsid w:val="002B483B"/>
    <w:rsid w:val="002B636B"/>
    <w:rsid w:val="002B6E80"/>
    <w:rsid w:val="002B7735"/>
    <w:rsid w:val="002C0195"/>
    <w:rsid w:val="002C3364"/>
    <w:rsid w:val="002C3897"/>
    <w:rsid w:val="002C51DA"/>
    <w:rsid w:val="002C5BD7"/>
    <w:rsid w:val="002C7845"/>
    <w:rsid w:val="002C7CF4"/>
    <w:rsid w:val="002D109E"/>
    <w:rsid w:val="002D19AF"/>
    <w:rsid w:val="002D2017"/>
    <w:rsid w:val="002D4354"/>
    <w:rsid w:val="002D5337"/>
    <w:rsid w:val="002D5641"/>
    <w:rsid w:val="002D7C5C"/>
    <w:rsid w:val="002E0A07"/>
    <w:rsid w:val="002E7357"/>
    <w:rsid w:val="002F0D51"/>
    <w:rsid w:val="002F1736"/>
    <w:rsid w:val="002F3A1E"/>
    <w:rsid w:val="002F694B"/>
    <w:rsid w:val="00302386"/>
    <w:rsid w:val="0030355A"/>
    <w:rsid w:val="00304C6C"/>
    <w:rsid w:val="00305E0D"/>
    <w:rsid w:val="00307B0A"/>
    <w:rsid w:val="00310369"/>
    <w:rsid w:val="00310505"/>
    <w:rsid w:val="00313524"/>
    <w:rsid w:val="00313BB2"/>
    <w:rsid w:val="00321CB7"/>
    <w:rsid w:val="003223FF"/>
    <w:rsid w:val="00322D36"/>
    <w:rsid w:val="00323673"/>
    <w:rsid w:val="0032754B"/>
    <w:rsid w:val="003311C3"/>
    <w:rsid w:val="0033175F"/>
    <w:rsid w:val="00332715"/>
    <w:rsid w:val="00333BB1"/>
    <w:rsid w:val="003342EB"/>
    <w:rsid w:val="00335B07"/>
    <w:rsid w:val="00335F7A"/>
    <w:rsid w:val="003372EB"/>
    <w:rsid w:val="0033758F"/>
    <w:rsid w:val="00342F91"/>
    <w:rsid w:val="00347201"/>
    <w:rsid w:val="003523B3"/>
    <w:rsid w:val="00353AFB"/>
    <w:rsid w:val="00357B7E"/>
    <w:rsid w:val="00357FA6"/>
    <w:rsid w:val="00360035"/>
    <w:rsid w:val="00360809"/>
    <w:rsid w:val="00361D47"/>
    <w:rsid w:val="0036226F"/>
    <w:rsid w:val="003638E1"/>
    <w:rsid w:val="00364BD8"/>
    <w:rsid w:val="0036763C"/>
    <w:rsid w:val="003709F4"/>
    <w:rsid w:val="0037451F"/>
    <w:rsid w:val="00375817"/>
    <w:rsid w:val="00376890"/>
    <w:rsid w:val="00376BBA"/>
    <w:rsid w:val="00377B56"/>
    <w:rsid w:val="00377D83"/>
    <w:rsid w:val="003806E5"/>
    <w:rsid w:val="00384D67"/>
    <w:rsid w:val="00386597"/>
    <w:rsid w:val="0039196F"/>
    <w:rsid w:val="003929EA"/>
    <w:rsid w:val="0039336D"/>
    <w:rsid w:val="00393E1D"/>
    <w:rsid w:val="003953B4"/>
    <w:rsid w:val="003955F2"/>
    <w:rsid w:val="003970AC"/>
    <w:rsid w:val="003A377D"/>
    <w:rsid w:val="003A4560"/>
    <w:rsid w:val="003A5C7A"/>
    <w:rsid w:val="003B2395"/>
    <w:rsid w:val="003B3387"/>
    <w:rsid w:val="003B7EDB"/>
    <w:rsid w:val="003C0A0C"/>
    <w:rsid w:val="003C0C76"/>
    <w:rsid w:val="003C1534"/>
    <w:rsid w:val="003C3D1F"/>
    <w:rsid w:val="003C5498"/>
    <w:rsid w:val="003C629A"/>
    <w:rsid w:val="003C73BC"/>
    <w:rsid w:val="003D1594"/>
    <w:rsid w:val="003D210E"/>
    <w:rsid w:val="003D2556"/>
    <w:rsid w:val="003D37C7"/>
    <w:rsid w:val="003D394C"/>
    <w:rsid w:val="003D4344"/>
    <w:rsid w:val="003D4399"/>
    <w:rsid w:val="003D5344"/>
    <w:rsid w:val="003D5EFA"/>
    <w:rsid w:val="003D5F22"/>
    <w:rsid w:val="003E1972"/>
    <w:rsid w:val="003E46AD"/>
    <w:rsid w:val="003E521A"/>
    <w:rsid w:val="003E7549"/>
    <w:rsid w:val="003E7F95"/>
    <w:rsid w:val="003F1557"/>
    <w:rsid w:val="003F1F5A"/>
    <w:rsid w:val="003F5614"/>
    <w:rsid w:val="003F653C"/>
    <w:rsid w:val="003F7C8E"/>
    <w:rsid w:val="00401AC7"/>
    <w:rsid w:val="00402B5A"/>
    <w:rsid w:val="004030F9"/>
    <w:rsid w:val="00403213"/>
    <w:rsid w:val="00404D9F"/>
    <w:rsid w:val="00407474"/>
    <w:rsid w:val="00407D85"/>
    <w:rsid w:val="00410ECA"/>
    <w:rsid w:val="00411446"/>
    <w:rsid w:val="00414E5F"/>
    <w:rsid w:val="0041637D"/>
    <w:rsid w:val="00417713"/>
    <w:rsid w:val="00420E02"/>
    <w:rsid w:val="00421E7C"/>
    <w:rsid w:val="00422092"/>
    <w:rsid w:val="00425133"/>
    <w:rsid w:val="00427E29"/>
    <w:rsid w:val="00432C90"/>
    <w:rsid w:val="00433BEC"/>
    <w:rsid w:val="00436873"/>
    <w:rsid w:val="00437698"/>
    <w:rsid w:val="0044039E"/>
    <w:rsid w:val="004404A7"/>
    <w:rsid w:val="00440FA0"/>
    <w:rsid w:val="00441E1F"/>
    <w:rsid w:val="00443F03"/>
    <w:rsid w:val="004472F7"/>
    <w:rsid w:val="00453293"/>
    <w:rsid w:val="004574A4"/>
    <w:rsid w:val="004575BA"/>
    <w:rsid w:val="00461A28"/>
    <w:rsid w:val="00462DEA"/>
    <w:rsid w:val="004702AC"/>
    <w:rsid w:val="00471A74"/>
    <w:rsid w:val="00475BAB"/>
    <w:rsid w:val="0048010E"/>
    <w:rsid w:val="00481655"/>
    <w:rsid w:val="00485315"/>
    <w:rsid w:val="00485779"/>
    <w:rsid w:val="00485BEE"/>
    <w:rsid w:val="0048601E"/>
    <w:rsid w:val="00486D68"/>
    <w:rsid w:val="004872E6"/>
    <w:rsid w:val="00487FD0"/>
    <w:rsid w:val="004913B4"/>
    <w:rsid w:val="00493A76"/>
    <w:rsid w:val="00496AEA"/>
    <w:rsid w:val="0049749E"/>
    <w:rsid w:val="004977D5"/>
    <w:rsid w:val="004A276A"/>
    <w:rsid w:val="004A5750"/>
    <w:rsid w:val="004A6F67"/>
    <w:rsid w:val="004B2200"/>
    <w:rsid w:val="004B2291"/>
    <w:rsid w:val="004B2F5B"/>
    <w:rsid w:val="004B462F"/>
    <w:rsid w:val="004B67E5"/>
    <w:rsid w:val="004C0B7C"/>
    <w:rsid w:val="004C2575"/>
    <w:rsid w:val="004C32FA"/>
    <w:rsid w:val="004C468A"/>
    <w:rsid w:val="004C7699"/>
    <w:rsid w:val="004C781F"/>
    <w:rsid w:val="004D107B"/>
    <w:rsid w:val="004D1CCA"/>
    <w:rsid w:val="004D3483"/>
    <w:rsid w:val="004D4259"/>
    <w:rsid w:val="004E23D1"/>
    <w:rsid w:val="004E49CC"/>
    <w:rsid w:val="004E5CA9"/>
    <w:rsid w:val="004E64A1"/>
    <w:rsid w:val="004F2D7D"/>
    <w:rsid w:val="004F2EDD"/>
    <w:rsid w:val="004F7B16"/>
    <w:rsid w:val="00503979"/>
    <w:rsid w:val="00504A70"/>
    <w:rsid w:val="00505E08"/>
    <w:rsid w:val="005062A0"/>
    <w:rsid w:val="005079ED"/>
    <w:rsid w:val="0051398E"/>
    <w:rsid w:val="0051509B"/>
    <w:rsid w:val="005168A9"/>
    <w:rsid w:val="00516DAB"/>
    <w:rsid w:val="005175CC"/>
    <w:rsid w:val="00525596"/>
    <w:rsid w:val="00525609"/>
    <w:rsid w:val="00531009"/>
    <w:rsid w:val="00533E37"/>
    <w:rsid w:val="00534CD8"/>
    <w:rsid w:val="005363EC"/>
    <w:rsid w:val="00536B3B"/>
    <w:rsid w:val="00536E7A"/>
    <w:rsid w:val="00540BFD"/>
    <w:rsid w:val="0054203E"/>
    <w:rsid w:val="005431B7"/>
    <w:rsid w:val="00543809"/>
    <w:rsid w:val="00543858"/>
    <w:rsid w:val="00543EDC"/>
    <w:rsid w:val="00545AA8"/>
    <w:rsid w:val="00550F8A"/>
    <w:rsid w:val="0055151D"/>
    <w:rsid w:val="005536C2"/>
    <w:rsid w:val="00556E05"/>
    <w:rsid w:val="00557113"/>
    <w:rsid w:val="0056298A"/>
    <w:rsid w:val="00565AEE"/>
    <w:rsid w:val="0057564D"/>
    <w:rsid w:val="00576185"/>
    <w:rsid w:val="0057709F"/>
    <w:rsid w:val="00577682"/>
    <w:rsid w:val="00583DB9"/>
    <w:rsid w:val="00587DDA"/>
    <w:rsid w:val="00592BF1"/>
    <w:rsid w:val="005942BD"/>
    <w:rsid w:val="005945C2"/>
    <w:rsid w:val="00595EFC"/>
    <w:rsid w:val="005A2D35"/>
    <w:rsid w:val="005A449D"/>
    <w:rsid w:val="005A5F2A"/>
    <w:rsid w:val="005A6F7B"/>
    <w:rsid w:val="005B256F"/>
    <w:rsid w:val="005B4BBB"/>
    <w:rsid w:val="005C1028"/>
    <w:rsid w:val="005C11F7"/>
    <w:rsid w:val="005C19E2"/>
    <w:rsid w:val="005C2FB0"/>
    <w:rsid w:val="005C413A"/>
    <w:rsid w:val="005C6F2F"/>
    <w:rsid w:val="005C7F2F"/>
    <w:rsid w:val="005D1707"/>
    <w:rsid w:val="005D3404"/>
    <w:rsid w:val="005D470D"/>
    <w:rsid w:val="005D47AA"/>
    <w:rsid w:val="005D5F6E"/>
    <w:rsid w:val="005D6579"/>
    <w:rsid w:val="005E045D"/>
    <w:rsid w:val="005E110D"/>
    <w:rsid w:val="005E5A04"/>
    <w:rsid w:val="005E7E3B"/>
    <w:rsid w:val="005F4BAE"/>
    <w:rsid w:val="005F555B"/>
    <w:rsid w:val="005F5911"/>
    <w:rsid w:val="0061078D"/>
    <w:rsid w:val="00620191"/>
    <w:rsid w:val="00622CCC"/>
    <w:rsid w:val="00623C45"/>
    <w:rsid w:val="00625819"/>
    <w:rsid w:val="00625C43"/>
    <w:rsid w:val="0062667A"/>
    <w:rsid w:val="00626BC0"/>
    <w:rsid w:val="006309EF"/>
    <w:rsid w:val="00630B45"/>
    <w:rsid w:val="00630EBD"/>
    <w:rsid w:val="00631323"/>
    <w:rsid w:val="0063352C"/>
    <w:rsid w:val="00635D5B"/>
    <w:rsid w:val="00636E1C"/>
    <w:rsid w:val="006409E4"/>
    <w:rsid w:val="00642BA7"/>
    <w:rsid w:val="0064399C"/>
    <w:rsid w:val="006443AF"/>
    <w:rsid w:val="00644DEE"/>
    <w:rsid w:val="00644EBE"/>
    <w:rsid w:val="006454A1"/>
    <w:rsid w:val="00646034"/>
    <w:rsid w:val="00650E06"/>
    <w:rsid w:val="006530F3"/>
    <w:rsid w:val="006544DD"/>
    <w:rsid w:val="00655C62"/>
    <w:rsid w:val="006639DE"/>
    <w:rsid w:val="00665BF6"/>
    <w:rsid w:val="00667B1B"/>
    <w:rsid w:val="006706D0"/>
    <w:rsid w:val="006734AC"/>
    <w:rsid w:val="006740FB"/>
    <w:rsid w:val="00674950"/>
    <w:rsid w:val="006750C7"/>
    <w:rsid w:val="00681715"/>
    <w:rsid w:val="0068421E"/>
    <w:rsid w:val="00687B0D"/>
    <w:rsid w:val="00690060"/>
    <w:rsid w:val="00693729"/>
    <w:rsid w:val="0069450D"/>
    <w:rsid w:val="006A46F8"/>
    <w:rsid w:val="006A4872"/>
    <w:rsid w:val="006A72B7"/>
    <w:rsid w:val="006B131C"/>
    <w:rsid w:val="006B1740"/>
    <w:rsid w:val="006B34D5"/>
    <w:rsid w:val="006B3ABC"/>
    <w:rsid w:val="006B4DE1"/>
    <w:rsid w:val="006B525A"/>
    <w:rsid w:val="006B5E61"/>
    <w:rsid w:val="006B634A"/>
    <w:rsid w:val="006C0469"/>
    <w:rsid w:val="006C1027"/>
    <w:rsid w:val="006C533F"/>
    <w:rsid w:val="006C5FD2"/>
    <w:rsid w:val="006D2C41"/>
    <w:rsid w:val="006D2D03"/>
    <w:rsid w:val="006D45ED"/>
    <w:rsid w:val="006D66E9"/>
    <w:rsid w:val="006E0701"/>
    <w:rsid w:val="006E0730"/>
    <w:rsid w:val="006E28D6"/>
    <w:rsid w:val="006E2AE9"/>
    <w:rsid w:val="006E2D08"/>
    <w:rsid w:val="006E4C03"/>
    <w:rsid w:val="006E6997"/>
    <w:rsid w:val="006E70A0"/>
    <w:rsid w:val="006F0A42"/>
    <w:rsid w:val="006F4A8F"/>
    <w:rsid w:val="006F690E"/>
    <w:rsid w:val="00700F29"/>
    <w:rsid w:val="00703FBD"/>
    <w:rsid w:val="00704A73"/>
    <w:rsid w:val="00706FA1"/>
    <w:rsid w:val="00710108"/>
    <w:rsid w:val="007113DB"/>
    <w:rsid w:val="0071163A"/>
    <w:rsid w:val="0071379F"/>
    <w:rsid w:val="007144A7"/>
    <w:rsid w:val="00715B3A"/>
    <w:rsid w:val="007202A6"/>
    <w:rsid w:val="00720962"/>
    <w:rsid w:val="00724543"/>
    <w:rsid w:val="00727801"/>
    <w:rsid w:val="00730FCB"/>
    <w:rsid w:val="00731AA0"/>
    <w:rsid w:val="007338E0"/>
    <w:rsid w:val="00735E95"/>
    <w:rsid w:val="00737DBF"/>
    <w:rsid w:val="00740118"/>
    <w:rsid w:val="00745B8E"/>
    <w:rsid w:val="00750EB1"/>
    <w:rsid w:val="00753C39"/>
    <w:rsid w:val="007543AF"/>
    <w:rsid w:val="00761424"/>
    <w:rsid w:val="0076156C"/>
    <w:rsid w:val="00763B85"/>
    <w:rsid w:val="007676FD"/>
    <w:rsid w:val="00773062"/>
    <w:rsid w:val="00773577"/>
    <w:rsid w:val="007762DD"/>
    <w:rsid w:val="007802E5"/>
    <w:rsid w:val="00780D50"/>
    <w:rsid w:val="007814AF"/>
    <w:rsid w:val="00782A2B"/>
    <w:rsid w:val="00783878"/>
    <w:rsid w:val="0078444C"/>
    <w:rsid w:val="00786438"/>
    <w:rsid w:val="00792843"/>
    <w:rsid w:val="007936A0"/>
    <w:rsid w:val="00794744"/>
    <w:rsid w:val="0079622B"/>
    <w:rsid w:val="00797230"/>
    <w:rsid w:val="00797980"/>
    <w:rsid w:val="007A027B"/>
    <w:rsid w:val="007A05F4"/>
    <w:rsid w:val="007A11EF"/>
    <w:rsid w:val="007A3B7F"/>
    <w:rsid w:val="007A4A79"/>
    <w:rsid w:val="007A5731"/>
    <w:rsid w:val="007A74E3"/>
    <w:rsid w:val="007B11D4"/>
    <w:rsid w:val="007B25BD"/>
    <w:rsid w:val="007B453F"/>
    <w:rsid w:val="007B52BE"/>
    <w:rsid w:val="007B5DEF"/>
    <w:rsid w:val="007B604C"/>
    <w:rsid w:val="007B76A3"/>
    <w:rsid w:val="007C2BFE"/>
    <w:rsid w:val="007C3DBB"/>
    <w:rsid w:val="007C4472"/>
    <w:rsid w:val="007C54AB"/>
    <w:rsid w:val="007C681B"/>
    <w:rsid w:val="007C74E7"/>
    <w:rsid w:val="007C761A"/>
    <w:rsid w:val="007D0538"/>
    <w:rsid w:val="007D0E2F"/>
    <w:rsid w:val="007D4BFA"/>
    <w:rsid w:val="007E0502"/>
    <w:rsid w:val="007E1748"/>
    <w:rsid w:val="007E6993"/>
    <w:rsid w:val="007E6DA8"/>
    <w:rsid w:val="007F1300"/>
    <w:rsid w:val="007F24DF"/>
    <w:rsid w:val="007F4AA4"/>
    <w:rsid w:val="007F7FF6"/>
    <w:rsid w:val="0080013D"/>
    <w:rsid w:val="00801B6E"/>
    <w:rsid w:val="00802FF5"/>
    <w:rsid w:val="00806EF8"/>
    <w:rsid w:val="0080752B"/>
    <w:rsid w:val="008113E8"/>
    <w:rsid w:val="0081528F"/>
    <w:rsid w:val="00815E0A"/>
    <w:rsid w:val="00823760"/>
    <w:rsid w:val="008252DA"/>
    <w:rsid w:val="008257C9"/>
    <w:rsid w:val="0083146C"/>
    <w:rsid w:val="008318F3"/>
    <w:rsid w:val="0083345E"/>
    <w:rsid w:val="0083412E"/>
    <w:rsid w:val="008341F9"/>
    <w:rsid w:val="00834F84"/>
    <w:rsid w:val="0083578E"/>
    <w:rsid w:val="00840ADD"/>
    <w:rsid w:val="008419B0"/>
    <w:rsid w:val="00842C23"/>
    <w:rsid w:val="00842DA4"/>
    <w:rsid w:val="00842DFA"/>
    <w:rsid w:val="008511F4"/>
    <w:rsid w:val="008513D4"/>
    <w:rsid w:val="008520E5"/>
    <w:rsid w:val="008530B1"/>
    <w:rsid w:val="0085457F"/>
    <w:rsid w:val="0085561E"/>
    <w:rsid w:val="00862981"/>
    <w:rsid w:val="0087274C"/>
    <w:rsid w:val="00873F58"/>
    <w:rsid w:val="00875ECD"/>
    <w:rsid w:val="00876A43"/>
    <w:rsid w:val="00881DB3"/>
    <w:rsid w:val="00883BC9"/>
    <w:rsid w:val="0088665D"/>
    <w:rsid w:val="00886F39"/>
    <w:rsid w:val="00890A64"/>
    <w:rsid w:val="008919C2"/>
    <w:rsid w:val="00896975"/>
    <w:rsid w:val="008A043C"/>
    <w:rsid w:val="008A3421"/>
    <w:rsid w:val="008A383E"/>
    <w:rsid w:val="008A416C"/>
    <w:rsid w:val="008A57AA"/>
    <w:rsid w:val="008A6474"/>
    <w:rsid w:val="008A6CA2"/>
    <w:rsid w:val="008A6E2D"/>
    <w:rsid w:val="008A70F0"/>
    <w:rsid w:val="008B0C14"/>
    <w:rsid w:val="008B0D4A"/>
    <w:rsid w:val="008B3166"/>
    <w:rsid w:val="008B4BE7"/>
    <w:rsid w:val="008B4DBE"/>
    <w:rsid w:val="008B59DF"/>
    <w:rsid w:val="008B752B"/>
    <w:rsid w:val="008B77D1"/>
    <w:rsid w:val="008C0839"/>
    <w:rsid w:val="008C1E19"/>
    <w:rsid w:val="008C58DF"/>
    <w:rsid w:val="008C6342"/>
    <w:rsid w:val="008C7576"/>
    <w:rsid w:val="008C7A44"/>
    <w:rsid w:val="008D347D"/>
    <w:rsid w:val="008D42BE"/>
    <w:rsid w:val="008E02BF"/>
    <w:rsid w:val="008E09ED"/>
    <w:rsid w:val="008E2C0D"/>
    <w:rsid w:val="008E6CD1"/>
    <w:rsid w:val="008E7213"/>
    <w:rsid w:val="008F09F3"/>
    <w:rsid w:val="008F2D60"/>
    <w:rsid w:val="008F4370"/>
    <w:rsid w:val="008F7046"/>
    <w:rsid w:val="008F7A08"/>
    <w:rsid w:val="00901127"/>
    <w:rsid w:val="00902C8F"/>
    <w:rsid w:val="00904ACE"/>
    <w:rsid w:val="00905189"/>
    <w:rsid w:val="009054DE"/>
    <w:rsid w:val="009060BB"/>
    <w:rsid w:val="009062A7"/>
    <w:rsid w:val="0091142C"/>
    <w:rsid w:val="0091234C"/>
    <w:rsid w:val="00912AAF"/>
    <w:rsid w:val="009141AF"/>
    <w:rsid w:val="00920DFA"/>
    <w:rsid w:val="009224D5"/>
    <w:rsid w:val="00923F5F"/>
    <w:rsid w:val="009243BA"/>
    <w:rsid w:val="00924691"/>
    <w:rsid w:val="00925AB7"/>
    <w:rsid w:val="00925CA4"/>
    <w:rsid w:val="00931761"/>
    <w:rsid w:val="0093218C"/>
    <w:rsid w:val="00932E62"/>
    <w:rsid w:val="009334F4"/>
    <w:rsid w:val="009339EA"/>
    <w:rsid w:val="00935392"/>
    <w:rsid w:val="009406F3"/>
    <w:rsid w:val="009408F1"/>
    <w:rsid w:val="009414CB"/>
    <w:rsid w:val="00943586"/>
    <w:rsid w:val="00943A0A"/>
    <w:rsid w:val="00943C42"/>
    <w:rsid w:val="00943EFA"/>
    <w:rsid w:val="00944BB1"/>
    <w:rsid w:val="00945488"/>
    <w:rsid w:val="0095366B"/>
    <w:rsid w:val="00953997"/>
    <w:rsid w:val="00954E0A"/>
    <w:rsid w:val="009566C4"/>
    <w:rsid w:val="00960D57"/>
    <w:rsid w:val="00963C13"/>
    <w:rsid w:val="0096536C"/>
    <w:rsid w:val="0096571C"/>
    <w:rsid w:val="00975F78"/>
    <w:rsid w:val="009760AA"/>
    <w:rsid w:val="009809CF"/>
    <w:rsid w:val="00983049"/>
    <w:rsid w:val="00984BE4"/>
    <w:rsid w:val="00987A4D"/>
    <w:rsid w:val="00987ECA"/>
    <w:rsid w:val="00990DD6"/>
    <w:rsid w:val="0099292A"/>
    <w:rsid w:val="00994247"/>
    <w:rsid w:val="00996517"/>
    <w:rsid w:val="00997100"/>
    <w:rsid w:val="00997838"/>
    <w:rsid w:val="009A1ABD"/>
    <w:rsid w:val="009A2D8A"/>
    <w:rsid w:val="009A3A05"/>
    <w:rsid w:val="009A59DD"/>
    <w:rsid w:val="009A5FFC"/>
    <w:rsid w:val="009A6012"/>
    <w:rsid w:val="009A7BA9"/>
    <w:rsid w:val="009A7CDE"/>
    <w:rsid w:val="009B29A7"/>
    <w:rsid w:val="009B2C2C"/>
    <w:rsid w:val="009B3821"/>
    <w:rsid w:val="009B4621"/>
    <w:rsid w:val="009B5A94"/>
    <w:rsid w:val="009B6A79"/>
    <w:rsid w:val="009C0A25"/>
    <w:rsid w:val="009C0FD1"/>
    <w:rsid w:val="009C31EC"/>
    <w:rsid w:val="009C4462"/>
    <w:rsid w:val="009D03D0"/>
    <w:rsid w:val="009D2C40"/>
    <w:rsid w:val="009D48A4"/>
    <w:rsid w:val="009D5378"/>
    <w:rsid w:val="009D62AE"/>
    <w:rsid w:val="009D77FE"/>
    <w:rsid w:val="009E096C"/>
    <w:rsid w:val="009E1B47"/>
    <w:rsid w:val="009E2842"/>
    <w:rsid w:val="009E445E"/>
    <w:rsid w:val="009E49EE"/>
    <w:rsid w:val="009E70C9"/>
    <w:rsid w:val="009F038E"/>
    <w:rsid w:val="009F1412"/>
    <w:rsid w:val="009F3002"/>
    <w:rsid w:val="009F49A4"/>
    <w:rsid w:val="00A02515"/>
    <w:rsid w:val="00A02A0C"/>
    <w:rsid w:val="00A033A9"/>
    <w:rsid w:val="00A04CF4"/>
    <w:rsid w:val="00A07502"/>
    <w:rsid w:val="00A07778"/>
    <w:rsid w:val="00A07965"/>
    <w:rsid w:val="00A111D5"/>
    <w:rsid w:val="00A15C90"/>
    <w:rsid w:val="00A15F22"/>
    <w:rsid w:val="00A161E1"/>
    <w:rsid w:val="00A179D9"/>
    <w:rsid w:val="00A22806"/>
    <w:rsid w:val="00A22D0C"/>
    <w:rsid w:val="00A248D6"/>
    <w:rsid w:val="00A31D54"/>
    <w:rsid w:val="00A3202E"/>
    <w:rsid w:val="00A34D4F"/>
    <w:rsid w:val="00A35DFD"/>
    <w:rsid w:val="00A37573"/>
    <w:rsid w:val="00A37CA2"/>
    <w:rsid w:val="00A40077"/>
    <w:rsid w:val="00A4084C"/>
    <w:rsid w:val="00A4099E"/>
    <w:rsid w:val="00A424E2"/>
    <w:rsid w:val="00A44E19"/>
    <w:rsid w:val="00A477D9"/>
    <w:rsid w:val="00A5040F"/>
    <w:rsid w:val="00A50A20"/>
    <w:rsid w:val="00A53F2E"/>
    <w:rsid w:val="00A54D4D"/>
    <w:rsid w:val="00A6301A"/>
    <w:rsid w:val="00A66DD1"/>
    <w:rsid w:val="00A66DDD"/>
    <w:rsid w:val="00A717C9"/>
    <w:rsid w:val="00A736CE"/>
    <w:rsid w:val="00A73968"/>
    <w:rsid w:val="00A76603"/>
    <w:rsid w:val="00A80838"/>
    <w:rsid w:val="00A80982"/>
    <w:rsid w:val="00A81999"/>
    <w:rsid w:val="00A83DAE"/>
    <w:rsid w:val="00A87F06"/>
    <w:rsid w:val="00A90687"/>
    <w:rsid w:val="00AA1192"/>
    <w:rsid w:val="00AA52C0"/>
    <w:rsid w:val="00AA7206"/>
    <w:rsid w:val="00AB0EED"/>
    <w:rsid w:val="00AB18B0"/>
    <w:rsid w:val="00AB4A3E"/>
    <w:rsid w:val="00AB4C00"/>
    <w:rsid w:val="00AB59A1"/>
    <w:rsid w:val="00AB7056"/>
    <w:rsid w:val="00AC0FB5"/>
    <w:rsid w:val="00AC3851"/>
    <w:rsid w:val="00AD0FE9"/>
    <w:rsid w:val="00AE1B37"/>
    <w:rsid w:val="00AF336D"/>
    <w:rsid w:val="00AF486A"/>
    <w:rsid w:val="00AF6874"/>
    <w:rsid w:val="00B0198B"/>
    <w:rsid w:val="00B02806"/>
    <w:rsid w:val="00B06A96"/>
    <w:rsid w:val="00B0709A"/>
    <w:rsid w:val="00B109B7"/>
    <w:rsid w:val="00B12B9A"/>
    <w:rsid w:val="00B1610A"/>
    <w:rsid w:val="00B174F4"/>
    <w:rsid w:val="00B21773"/>
    <w:rsid w:val="00B230C7"/>
    <w:rsid w:val="00B24255"/>
    <w:rsid w:val="00B24377"/>
    <w:rsid w:val="00B25940"/>
    <w:rsid w:val="00B3304D"/>
    <w:rsid w:val="00B34833"/>
    <w:rsid w:val="00B34D30"/>
    <w:rsid w:val="00B37AF5"/>
    <w:rsid w:val="00B4071E"/>
    <w:rsid w:val="00B40A05"/>
    <w:rsid w:val="00B412D7"/>
    <w:rsid w:val="00B41E3B"/>
    <w:rsid w:val="00B444B9"/>
    <w:rsid w:val="00B44F56"/>
    <w:rsid w:val="00B466F9"/>
    <w:rsid w:val="00B5459E"/>
    <w:rsid w:val="00B55172"/>
    <w:rsid w:val="00B55ABB"/>
    <w:rsid w:val="00B56849"/>
    <w:rsid w:val="00B57B61"/>
    <w:rsid w:val="00B606EF"/>
    <w:rsid w:val="00B60F32"/>
    <w:rsid w:val="00B63954"/>
    <w:rsid w:val="00B63CA0"/>
    <w:rsid w:val="00B6404C"/>
    <w:rsid w:val="00B65B95"/>
    <w:rsid w:val="00B66BEA"/>
    <w:rsid w:val="00B67A1D"/>
    <w:rsid w:val="00B71DD6"/>
    <w:rsid w:val="00B72E6C"/>
    <w:rsid w:val="00B73FFA"/>
    <w:rsid w:val="00B76112"/>
    <w:rsid w:val="00B779B1"/>
    <w:rsid w:val="00B80453"/>
    <w:rsid w:val="00B814AF"/>
    <w:rsid w:val="00B82901"/>
    <w:rsid w:val="00B83E3B"/>
    <w:rsid w:val="00B85D0F"/>
    <w:rsid w:val="00B879E6"/>
    <w:rsid w:val="00B907F1"/>
    <w:rsid w:val="00B9388C"/>
    <w:rsid w:val="00B9648B"/>
    <w:rsid w:val="00B96970"/>
    <w:rsid w:val="00B975C4"/>
    <w:rsid w:val="00BA0DD4"/>
    <w:rsid w:val="00BA115C"/>
    <w:rsid w:val="00BA1E01"/>
    <w:rsid w:val="00BA2874"/>
    <w:rsid w:val="00BA3481"/>
    <w:rsid w:val="00BA6526"/>
    <w:rsid w:val="00BA6A38"/>
    <w:rsid w:val="00BB00FC"/>
    <w:rsid w:val="00BB50FB"/>
    <w:rsid w:val="00BB510A"/>
    <w:rsid w:val="00BB56AA"/>
    <w:rsid w:val="00BB627A"/>
    <w:rsid w:val="00BC01A1"/>
    <w:rsid w:val="00BC1901"/>
    <w:rsid w:val="00BC1D95"/>
    <w:rsid w:val="00BC3033"/>
    <w:rsid w:val="00BC3070"/>
    <w:rsid w:val="00BC4B78"/>
    <w:rsid w:val="00BD1012"/>
    <w:rsid w:val="00BD1C61"/>
    <w:rsid w:val="00BD5DBA"/>
    <w:rsid w:val="00BD75BE"/>
    <w:rsid w:val="00BD79F8"/>
    <w:rsid w:val="00BE065A"/>
    <w:rsid w:val="00BE097B"/>
    <w:rsid w:val="00BE4138"/>
    <w:rsid w:val="00BE7E67"/>
    <w:rsid w:val="00BF16EB"/>
    <w:rsid w:val="00BF348D"/>
    <w:rsid w:val="00BF3DBD"/>
    <w:rsid w:val="00BF46E7"/>
    <w:rsid w:val="00BF50F1"/>
    <w:rsid w:val="00BF5A72"/>
    <w:rsid w:val="00BF7247"/>
    <w:rsid w:val="00BF7D45"/>
    <w:rsid w:val="00C006EF"/>
    <w:rsid w:val="00C0133A"/>
    <w:rsid w:val="00C03520"/>
    <w:rsid w:val="00C03A6A"/>
    <w:rsid w:val="00C05165"/>
    <w:rsid w:val="00C065E6"/>
    <w:rsid w:val="00C07208"/>
    <w:rsid w:val="00C10E1A"/>
    <w:rsid w:val="00C10F5D"/>
    <w:rsid w:val="00C1164E"/>
    <w:rsid w:val="00C11A30"/>
    <w:rsid w:val="00C1263C"/>
    <w:rsid w:val="00C13843"/>
    <w:rsid w:val="00C1558C"/>
    <w:rsid w:val="00C2137B"/>
    <w:rsid w:val="00C217CD"/>
    <w:rsid w:val="00C22D95"/>
    <w:rsid w:val="00C23F66"/>
    <w:rsid w:val="00C23F83"/>
    <w:rsid w:val="00C2418F"/>
    <w:rsid w:val="00C2677A"/>
    <w:rsid w:val="00C30259"/>
    <w:rsid w:val="00C32A24"/>
    <w:rsid w:val="00C33A78"/>
    <w:rsid w:val="00C33AD2"/>
    <w:rsid w:val="00C340B9"/>
    <w:rsid w:val="00C358A5"/>
    <w:rsid w:val="00C41842"/>
    <w:rsid w:val="00C42D69"/>
    <w:rsid w:val="00C44B84"/>
    <w:rsid w:val="00C47B77"/>
    <w:rsid w:val="00C508E0"/>
    <w:rsid w:val="00C517A2"/>
    <w:rsid w:val="00C528F2"/>
    <w:rsid w:val="00C54253"/>
    <w:rsid w:val="00C5524E"/>
    <w:rsid w:val="00C55B1C"/>
    <w:rsid w:val="00C56F87"/>
    <w:rsid w:val="00C57C9B"/>
    <w:rsid w:val="00C64C2F"/>
    <w:rsid w:val="00C667E5"/>
    <w:rsid w:val="00C70241"/>
    <w:rsid w:val="00C740FA"/>
    <w:rsid w:val="00C753F0"/>
    <w:rsid w:val="00C77849"/>
    <w:rsid w:val="00C77E29"/>
    <w:rsid w:val="00C82B8A"/>
    <w:rsid w:val="00C8629B"/>
    <w:rsid w:val="00C87D03"/>
    <w:rsid w:val="00C906EE"/>
    <w:rsid w:val="00C945D7"/>
    <w:rsid w:val="00CA01CD"/>
    <w:rsid w:val="00CA0671"/>
    <w:rsid w:val="00CA0B98"/>
    <w:rsid w:val="00CA14D7"/>
    <w:rsid w:val="00CA1B75"/>
    <w:rsid w:val="00CA70A8"/>
    <w:rsid w:val="00CB25C4"/>
    <w:rsid w:val="00CB30D5"/>
    <w:rsid w:val="00CB3E54"/>
    <w:rsid w:val="00CB77A8"/>
    <w:rsid w:val="00CC0024"/>
    <w:rsid w:val="00CC069A"/>
    <w:rsid w:val="00CC255A"/>
    <w:rsid w:val="00CC3053"/>
    <w:rsid w:val="00CC35AF"/>
    <w:rsid w:val="00CC643F"/>
    <w:rsid w:val="00CC7721"/>
    <w:rsid w:val="00CD020E"/>
    <w:rsid w:val="00CD0E9D"/>
    <w:rsid w:val="00CD1555"/>
    <w:rsid w:val="00CD46DC"/>
    <w:rsid w:val="00CD7C3E"/>
    <w:rsid w:val="00CE102E"/>
    <w:rsid w:val="00CE1B8C"/>
    <w:rsid w:val="00CE31E3"/>
    <w:rsid w:val="00CF22CE"/>
    <w:rsid w:val="00CF41AE"/>
    <w:rsid w:val="00CF43E2"/>
    <w:rsid w:val="00CF4635"/>
    <w:rsid w:val="00CF4943"/>
    <w:rsid w:val="00CF7C4D"/>
    <w:rsid w:val="00D013C2"/>
    <w:rsid w:val="00D020EE"/>
    <w:rsid w:val="00D026DE"/>
    <w:rsid w:val="00D03718"/>
    <w:rsid w:val="00D06356"/>
    <w:rsid w:val="00D06490"/>
    <w:rsid w:val="00D0740E"/>
    <w:rsid w:val="00D11142"/>
    <w:rsid w:val="00D128E0"/>
    <w:rsid w:val="00D135FB"/>
    <w:rsid w:val="00D13762"/>
    <w:rsid w:val="00D150E6"/>
    <w:rsid w:val="00D16161"/>
    <w:rsid w:val="00D217AB"/>
    <w:rsid w:val="00D22F2C"/>
    <w:rsid w:val="00D231E2"/>
    <w:rsid w:val="00D24E42"/>
    <w:rsid w:val="00D262BE"/>
    <w:rsid w:val="00D3043F"/>
    <w:rsid w:val="00D33338"/>
    <w:rsid w:val="00D368FE"/>
    <w:rsid w:val="00D407E4"/>
    <w:rsid w:val="00D41DF7"/>
    <w:rsid w:val="00D43062"/>
    <w:rsid w:val="00D43AB5"/>
    <w:rsid w:val="00D516E4"/>
    <w:rsid w:val="00D51E70"/>
    <w:rsid w:val="00D52310"/>
    <w:rsid w:val="00D5323E"/>
    <w:rsid w:val="00D535B6"/>
    <w:rsid w:val="00D538D5"/>
    <w:rsid w:val="00D539F5"/>
    <w:rsid w:val="00D553C8"/>
    <w:rsid w:val="00D60632"/>
    <w:rsid w:val="00D61D0D"/>
    <w:rsid w:val="00D62755"/>
    <w:rsid w:val="00D6315C"/>
    <w:rsid w:val="00D65CE6"/>
    <w:rsid w:val="00D66034"/>
    <w:rsid w:val="00D711AA"/>
    <w:rsid w:val="00D71CAB"/>
    <w:rsid w:val="00D74ACE"/>
    <w:rsid w:val="00D74E27"/>
    <w:rsid w:val="00D839E3"/>
    <w:rsid w:val="00D9168D"/>
    <w:rsid w:val="00D91EC6"/>
    <w:rsid w:val="00D962B6"/>
    <w:rsid w:val="00DA15EA"/>
    <w:rsid w:val="00DA1DD9"/>
    <w:rsid w:val="00DA2F39"/>
    <w:rsid w:val="00DB630A"/>
    <w:rsid w:val="00DC1818"/>
    <w:rsid w:val="00DC186F"/>
    <w:rsid w:val="00DC1ED3"/>
    <w:rsid w:val="00DC2268"/>
    <w:rsid w:val="00DC238B"/>
    <w:rsid w:val="00DC2435"/>
    <w:rsid w:val="00DC4A50"/>
    <w:rsid w:val="00DC4DFB"/>
    <w:rsid w:val="00DD1995"/>
    <w:rsid w:val="00DD22CB"/>
    <w:rsid w:val="00DD2683"/>
    <w:rsid w:val="00DD284F"/>
    <w:rsid w:val="00DD2D11"/>
    <w:rsid w:val="00DD3231"/>
    <w:rsid w:val="00DD4565"/>
    <w:rsid w:val="00DD5705"/>
    <w:rsid w:val="00DE17C7"/>
    <w:rsid w:val="00DE1CF5"/>
    <w:rsid w:val="00DE299B"/>
    <w:rsid w:val="00DE2A4E"/>
    <w:rsid w:val="00DE3D7E"/>
    <w:rsid w:val="00DE409C"/>
    <w:rsid w:val="00DF33C6"/>
    <w:rsid w:val="00DF3A43"/>
    <w:rsid w:val="00DF6416"/>
    <w:rsid w:val="00DF6E0F"/>
    <w:rsid w:val="00DF6EBC"/>
    <w:rsid w:val="00E0021F"/>
    <w:rsid w:val="00E002B0"/>
    <w:rsid w:val="00E00325"/>
    <w:rsid w:val="00E0052C"/>
    <w:rsid w:val="00E00A1D"/>
    <w:rsid w:val="00E01684"/>
    <w:rsid w:val="00E01DCA"/>
    <w:rsid w:val="00E05CDE"/>
    <w:rsid w:val="00E13808"/>
    <w:rsid w:val="00E13953"/>
    <w:rsid w:val="00E13F38"/>
    <w:rsid w:val="00E15A5F"/>
    <w:rsid w:val="00E16638"/>
    <w:rsid w:val="00E200D1"/>
    <w:rsid w:val="00E20217"/>
    <w:rsid w:val="00E27627"/>
    <w:rsid w:val="00E27C3D"/>
    <w:rsid w:val="00E30D5E"/>
    <w:rsid w:val="00E318BE"/>
    <w:rsid w:val="00E36FF7"/>
    <w:rsid w:val="00E3780B"/>
    <w:rsid w:val="00E37DB9"/>
    <w:rsid w:val="00E37E13"/>
    <w:rsid w:val="00E41AC2"/>
    <w:rsid w:val="00E4216A"/>
    <w:rsid w:val="00E42DDB"/>
    <w:rsid w:val="00E42E81"/>
    <w:rsid w:val="00E432E7"/>
    <w:rsid w:val="00E43F46"/>
    <w:rsid w:val="00E44F62"/>
    <w:rsid w:val="00E45286"/>
    <w:rsid w:val="00E4679D"/>
    <w:rsid w:val="00E47AA1"/>
    <w:rsid w:val="00E57C9A"/>
    <w:rsid w:val="00E600AD"/>
    <w:rsid w:val="00E611F0"/>
    <w:rsid w:val="00E618FB"/>
    <w:rsid w:val="00E622CC"/>
    <w:rsid w:val="00E63C65"/>
    <w:rsid w:val="00E65629"/>
    <w:rsid w:val="00E658B5"/>
    <w:rsid w:val="00E65C4A"/>
    <w:rsid w:val="00E65CD0"/>
    <w:rsid w:val="00E66096"/>
    <w:rsid w:val="00E72216"/>
    <w:rsid w:val="00E7385D"/>
    <w:rsid w:val="00E744EE"/>
    <w:rsid w:val="00E74B64"/>
    <w:rsid w:val="00E7725A"/>
    <w:rsid w:val="00E7734A"/>
    <w:rsid w:val="00E80496"/>
    <w:rsid w:val="00E82B42"/>
    <w:rsid w:val="00E82C53"/>
    <w:rsid w:val="00E8490A"/>
    <w:rsid w:val="00E867D0"/>
    <w:rsid w:val="00E873B8"/>
    <w:rsid w:val="00E87A17"/>
    <w:rsid w:val="00E961D9"/>
    <w:rsid w:val="00EA1D20"/>
    <w:rsid w:val="00EA2165"/>
    <w:rsid w:val="00EA2FAF"/>
    <w:rsid w:val="00EA310E"/>
    <w:rsid w:val="00EA5985"/>
    <w:rsid w:val="00EA6F55"/>
    <w:rsid w:val="00EB16E9"/>
    <w:rsid w:val="00EB1826"/>
    <w:rsid w:val="00EB1AD0"/>
    <w:rsid w:val="00EB35CA"/>
    <w:rsid w:val="00EB583F"/>
    <w:rsid w:val="00EC2B48"/>
    <w:rsid w:val="00EC362E"/>
    <w:rsid w:val="00EC57E6"/>
    <w:rsid w:val="00EC5816"/>
    <w:rsid w:val="00EC60DA"/>
    <w:rsid w:val="00EC7A3A"/>
    <w:rsid w:val="00ED1830"/>
    <w:rsid w:val="00ED1C9F"/>
    <w:rsid w:val="00ED229C"/>
    <w:rsid w:val="00ED2F21"/>
    <w:rsid w:val="00ED4BC2"/>
    <w:rsid w:val="00ED53E1"/>
    <w:rsid w:val="00ED6405"/>
    <w:rsid w:val="00EE2899"/>
    <w:rsid w:val="00EE28C6"/>
    <w:rsid w:val="00EE3CA4"/>
    <w:rsid w:val="00EE468E"/>
    <w:rsid w:val="00EE7B90"/>
    <w:rsid w:val="00EF155D"/>
    <w:rsid w:val="00EF29A8"/>
    <w:rsid w:val="00EF49A6"/>
    <w:rsid w:val="00EF6372"/>
    <w:rsid w:val="00EF755F"/>
    <w:rsid w:val="00EF7A81"/>
    <w:rsid w:val="00F055B6"/>
    <w:rsid w:val="00F0622B"/>
    <w:rsid w:val="00F064FD"/>
    <w:rsid w:val="00F069FC"/>
    <w:rsid w:val="00F073EC"/>
    <w:rsid w:val="00F075F7"/>
    <w:rsid w:val="00F079A3"/>
    <w:rsid w:val="00F132A2"/>
    <w:rsid w:val="00F135FC"/>
    <w:rsid w:val="00F15533"/>
    <w:rsid w:val="00F17764"/>
    <w:rsid w:val="00F17998"/>
    <w:rsid w:val="00F205E7"/>
    <w:rsid w:val="00F2147C"/>
    <w:rsid w:val="00F21F78"/>
    <w:rsid w:val="00F226D5"/>
    <w:rsid w:val="00F241F0"/>
    <w:rsid w:val="00F249C3"/>
    <w:rsid w:val="00F25248"/>
    <w:rsid w:val="00F2703C"/>
    <w:rsid w:val="00F31082"/>
    <w:rsid w:val="00F347CA"/>
    <w:rsid w:val="00F3761C"/>
    <w:rsid w:val="00F417CB"/>
    <w:rsid w:val="00F41A27"/>
    <w:rsid w:val="00F422F6"/>
    <w:rsid w:val="00F45B05"/>
    <w:rsid w:val="00F4791C"/>
    <w:rsid w:val="00F54B33"/>
    <w:rsid w:val="00F55255"/>
    <w:rsid w:val="00F55BB4"/>
    <w:rsid w:val="00F56A6C"/>
    <w:rsid w:val="00F62297"/>
    <w:rsid w:val="00F63958"/>
    <w:rsid w:val="00F65833"/>
    <w:rsid w:val="00F74A1F"/>
    <w:rsid w:val="00F752CD"/>
    <w:rsid w:val="00F75BE8"/>
    <w:rsid w:val="00F75F11"/>
    <w:rsid w:val="00F766A1"/>
    <w:rsid w:val="00F76E33"/>
    <w:rsid w:val="00F814DD"/>
    <w:rsid w:val="00F91E4E"/>
    <w:rsid w:val="00F927CE"/>
    <w:rsid w:val="00F93773"/>
    <w:rsid w:val="00F97212"/>
    <w:rsid w:val="00FA0A88"/>
    <w:rsid w:val="00FA3129"/>
    <w:rsid w:val="00FA4727"/>
    <w:rsid w:val="00FA4FBC"/>
    <w:rsid w:val="00FA540F"/>
    <w:rsid w:val="00FA6393"/>
    <w:rsid w:val="00FA6595"/>
    <w:rsid w:val="00FA76D2"/>
    <w:rsid w:val="00FB0E30"/>
    <w:rsid w:val="00FB4741"/>
    <w:rsid w:val="00FC0226"/>
    <w:rsid w:val="00FC0F11"/>
    <w:rsid w:val="00FC3D5F"/>
    <w:rsid w:val="00FC42E6"/>
    <w:rsid w:val="00FC769B"/>
    <w:rsid w:val="00FC7BFF"/>
    <w:rsid w:val="00FD4800"/>
    <w:rsid w:val="00FD4878"/>
    <w:rsid w:val="00FD6BB7"/>
    <w:rsid w:val="00FD7A38"/>
    <w:rsid w:val="00FE22CB"/>
    <w:rsid w:val="00FE2740"/>
    <w:rsid w:val="00FE396C"/>
    <w:rsid w:val="00FE6538"/>
    <w:rsid w:val="00FE7329"/>
    <w:rsid w:val="00FF22F4"/>
    <w:rsid w:val="00FF3F5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4:docId w14:val="12F9135F"/>
  <w15:docId w15:val="{71703FDC-DED8-4687-AF0D-8544C019B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New Roman" w:hAnsi="Times"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D1830"/>
    <w:pPr>
      <w:adjustRightInd w:val="0"/>
      <w:snapToGrid w:val="0"/>
      <w:spacing w:before="120" w:line="255" w:lineRule="atLeast"/>
      <w:jc w:val="both"/>
    </w:pPr>
  </w:style>
  <w:style w:type="paragraph" w:styleId="berschrift1">
    <w:name w:val="heading 1"/>
    <w:basedOn w:val="Standard"/>
    <w:next w:val="Standard"/>
    <w:autoRedefine/>
    <w:qFormat/>
    <w:rsid w:val="008E7213"/>
    <w:pPr>
      <w:keepNext/>
      <w:keepLines/>
      <w:numPr>
        <w:numId w:val="11"/>
      </w:numPr>
      <w:tabs>
        <w:tab w:val="left" w:pos="397"/>
      </w:tabs>
      <w:spacing w:before="510"/>
      <w:outlineLvl w:val="0"/>
    </w:pPr>
    <w:rPr>
      <w:rFonts w:cs="Arial"/>
      <w:b/>
      <w:bCs/>
      <w:snapToGrid w:val="0"/>
      <w:szCs w:val="32"/>
    </w:rPr>
  </w:style>
  <w:style w:type="paragraph" w:styleId="berschrift2">
    <w:name w:val="heading 2"/>
    <w:basedOn w:val="Standard"/>
    <w:next w:val="Standard"/>
    <w:qFormat/>
    <w:rsid w:val="00E74B64"/>
    <w:pPr>
      <w:keepNext/>
      <w:keepLines/>
      <w:numPr>
        <w:ilvl w:val="1"/>
        <w:numId w:val="11"/>
      </w:numPr>
      <w:tabs>
        <w:tab w:val="clear" w:pos="-170"/>
        <w:tab w:val="left" w:pos="567"/>
      </w:tabs>
      <w:spacing w:before="255"/>
      <w:ind w:left="567" w:hanging="567"/>
      <w:outlineLvl w:val="1"/>
    </w:pPr>
    <w:rPr>
      <w:rFonts w:cs="Arial"/>
      <w:b/>
      <w:bCs/>
      <w:iCs/>
      <w:szCs w:val="28"/>
    </w:rPr>
  </w:style>
  <w:style w:type="paragraph" w:styleId="berschrift3">
    <w:name w:val="heading 3"/>
    <w:basedOn w:val="Standard"/>
    <w:next w:val="Standard"/>
    <w:qFormat/>
    <w:rsid w:val="00E74B64"/>
    <w:pPr>
      <w:keepNext/>
      <w:keepLines/>
      <w:numPr>
        <w:ilvl w:val="2"/>
        <w:numId w:val="11"/>
      </w:numPr>
      <w:tabs>
        <w:tab w:val="clear" w:pos="0"/>
        <w:tab w:val="left" w:pos="709"/>
      </w:tabs>
      <w:spacing w:before="255"/>
      <w:ind w:left="709" w:hanging="709"/>
      <w:outlineLvl w:val="2"/>
    </w:pPr>
    <w:rPr>
      <w:rFonts w:cs="Arial"/>
      <w:b/>
      <w:bCs/>
      <w:szCs w:val="26"/>
    </w:rPr>
  </w:style>
  <w:style w:type="paragraph" w:styleId="berschrift4">
    <w:name w:val="heading 4"/>
    <w:basedOn w:val="Standard"/>
    <w:next w:val="Standard"/>
    <w:qFormat/>
    <w:rsid w:val="008E7213"/>
    <w:pPr>
      <w:keepNext/>
      <w:keepLines/>
      <w:numPr>
        <w:ilvl w:val="3"/>
        <w:numId w:val="11"/>
      </w:numPr>
      <w:outlineLvl w:val="3"/>
    </w:pPr>
    <w:rPr>
      <w:b/>
      <w:bCs/>
      <w:szCs w:val="28"/>
    </w:rPr>
  </w:style>
  <w:style w:type="paragraph" w:styleId="berschrift5">
    <w:name w:val="heading 5"/>
    <w:basedOn w:val="Standard"/>
    <w:next w:val="Standard"/>
    <w:qFormat/>
    <w:rsid w:val="008E7213"/>
    <w:pPr>
      <w:keepNext/>
      <w:keepLines/>
      <w:numPr>
        <w:ilvl w:val="4"/>
        <w:numId w:val="11"/>
      </w:numPr>
      <w:outlineLvl w:val="4"/>
    </w:pPr>
    <w:rPr>
      <w:b/>
      <w:bCs/>
      <w:iCs/>
      <w:szCs w:val="26"/>
    </w:rPr>
  </w:style>
  <w:style w:type="paragraph" w:styleId="berschrift6">
    <w:name w:val="heading 6"/>
    <w:basedOn w:val="Standard"/>
    <w:next w:val="Standard"/>
    <w:qFormat/>
    <w:rsid w:val="008E7213"/>
    <w:pPr>
      <w:keepNext/>
      <w:keepLines/>
      <w:numPr>
        <w:ilvl w:val="5"/>
        <w:numId w:val="11"/>
      </w:numPr>
      <w:outlineLvl w:val="5"/>
    </w:pPr>
    <w:rPr>
      <w:b/>
      <w:bCs/>
      <w:szCs w:val="22"/>
    </w:rPr>
  </w:style>
  <w:style w:type="paragraph" w:styleId="berschrift7">
    <w:name w:val="heading 7"/>
    <w:basedOn w:val="Standard"/>
    <w:next w:val="Standard"/>
    <w:qFormat/>
    <w:rsid w:val="008E7213"/>
    <w:pPr>
      <w:keepNext/>
      <w:keepLines/>
      <w:numPr>
        <w:ilvl w:val="6"/>
        <w:numId w:val="11"/>
      </w:numPr>
      <w:outlineLvl w:val="6"/>
    </w:pPr>
    <w:rPr>
      <w:b/>
    </w:rPr>
  </w:style>
  <w:style w:type="paragraph" w:styleId="berschrift8">
    <w:name w:val="heading 8"/>
    <w:basedOn w:val="Standard"/>
    <w:next w:val="Standard"/>
    <w:qFormat/>
    <w:rsid w:val="008E7213"/>
    <w:pPr>
      <w:keepNext/>
      <w:keepLines/>
      <w:numPr>
        <w:ilvl w:val="7"/>
        <w:numId w:val="11"/>
      </w:numPr>
      <w:outlineLvl w:val="7"/>
    </w:pPr>
    <w:rPr>
      <w:b/>
      <w:iCs/>
    </w:rPr>
  </w:style>
  <w:style w:type="paragraph" w:styleId="berschrift9">
    <w:name w:val="heading 9"/>
    <w:basedOn w:val="Standard"/>
    <w:next w:val="Standard"/>
    <w:qFormat/>
    <w:rsid w:val="008E7213"/>
    <w:pPr>
      <w:keepNext/>
      <w:keepLines/>
      <w:numPr>
        <w:ilvl w:val="8"/>
        <w:numId w:val="11"/>
      </w:numPr>
      <w:outlineLvl w:val="8"/>
    </w:pPr>
    <w:rPr>
      <w:rFonts w:cs="Arial"/>
      <w:b/>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700F29"/>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style>
  <w:style w:type="paragraph" w:styleId="Kopfzeile">
    <w:name w:val="header"/>
    <w:basedOn w:val="Standard"/>
    <w:rsid w:val="00CD1555"/>
    <w:pPr>
      <w:spacing w:line="190" w:lineRule="atLeast"/>
    </w:pPr>
    <w:rPr>
      <w:sz w:val="16"/>
    </w:rPr>
  </w:style>
  <w:style w:type="paragraph" w:styleId="Fuzeile">
    <w:name w:val="footer"/>
    <w:basedOn w:val="Standard"/>
    <w:rsid w:val="00CD1555"/>
    <w:pPr>
      <w:spacing w:line="190" w:lineRule="atLeast"/>
    </w:pPr>
    <w:rPr>
      <w:sz w:val="16"/>
    </w:rPr>
  </w:style>
  <w:style w:type="paragraph" w:styleId="Verzeichnis1">
    <w:name w:val="toc 1"/>
    <w:basedOn w:val="Standard"/>
    <w:next w:val="Standard"/>
    <w:autoRedefine/>
    <w:rsid w:val="00FF3F51"/>
    <w:pPr>
      <w:ind w:left="397" w:hanging="397"/>
    </w:pPr>
  </w:style>
  <w:style w:type="paragraph" w:styleId="Verzeichnis2">
    <w:name w:val="toc 2"/>
    <w:basedOn w:val="Standard"/>
    <w:next w:val="Standard"/>
    <w:autoRedefine/>
    <w:rsid w:val="00FF3F51"/>
    <w:pPr>
      <w:ind w:left="567" w:hanging="567"/>
    </w:pPr>
  </w:style>
  <w:style w:type="paragraph" w:styleId="Verzeichnis3">
    <w:name w:val="toc 3"/>
    <w:basedOn w:val="Standard"/>
    <w:next w:val="Standard"/>
    <w:autoRedefine/>
    <w:rsid w:val="00FF3F51"/>
    <w:pPr>
      <w:ind w:left="709" w:hanging="709"/>
    </w:pPr>
  </w:style>
  <w:style w:type="character" w:styleId="Hyperlink">
    <w:name w:val="Hyperlink"/>
    <w:rsid w:val="00ED1830"/>
    <w:rPr>
      <w:rFonts w:ascii="Times New Roman" w:hAnsi="Times New Roman"/>
      <w:dstrike w:val="0"/>
      <w:color w:val="0000FF"/>
      <w:sz w:val="21"/>
      <w:u w:val="single"/>
      <w:vertAlign w:val="baseline"/>
      <w:lang w:val="de-CH"/>
    </w:rPr>
  </w:style>
  <w:style w:type="paragraph" w:styleId="Sprechblasentext">
    <w:name w:val="Balloon Text"/>
    <w:basedOn w:val="Standard"/>
    <w:rsid w:val="00CD1555"/>
    <w:pPr>
      <w:keepLines/>
      <w:spacing w:line="240" w:lineRule="atLeast"/>
    </w:pPr>
    <w:rPr>
      <w:rFonts w:cs="Tahoma"/>
      <w:sz w:val="14"/>
      <w:szCs w:val="16"/>
    </w:rPr>
  </w:style>
  <w:style w:type="paragraph" w:styleId="Beschriftung">
    <w:name w:val="caption"/>
    <w:basedOn w:val="Standard"/>
    <w:next w:val="Standard"/>
    <w:qFormat/>
    <w:rsid w:val="00CD1555"/>
    <w:pPr>
      <w:keepLines/>
    </w:pPr>
    <w:rPr>
      <w:b/>
      <w:bCs/>
      <w:sz w:val="14"/>
    </w:rPr>
  </w:style>
  <w:style w:type="character" w:styleId="Kommentarzeichen">
    <w:name w:val="annotation reference"/>
    <w:rsid w:val="00700F29"/>
    <w:rPr>
      <w:rFonts w:ascii="Times New Roman" w:hAnsi="Times New Roman"/>
      <w:sz w:val="14"/>
      <w:szCs w:val="16"/>
      <w:lang w:val="de-CH"/>
    </w:rPr>
  </w:style>
  <w:style w:type="paragraph" w:styleId="Kommentartext">
    <w:name w:val="annotation text"/>
    <w:basedOn w:val="Standard"/>
    <w:rsid w:val="00CD1555"/>
    <w:rPr>
      <w:sz w:val="14"/>
    </w:rPr>
  </w:style>
  <w:style w:type="paragraph" w:styleId="Kommentarthema">
    <w:name w:val="annotation subject"/>
    <w:basedOn w:val="Kommentartext"/>
    <w:next w:val="Kommentartext"/>
    <w:rsid w:val="00CD1555"/>
    <w:rPr>
      <w:b/>
      <w:bCs/>
    </w:rPr>
  </w:style>
  <w:style w:type="paragraph" w:styleId="Dokumentstruktur">
    <w:name w:val="Document Map"/>
    <w:basedOn w:val="Standard"/>
    <w:rsid w:val="00CD1555"/>
    <w:rPr>
      <w:rFonts w:cs="Tahoma"/>
    </w:rPr>
  </w:style>
  <w:style w:type="character" w:styleId="Endnotenzeichen">
    <w:name w:val="endnote reference"/>
    <w:rsid w:val="00700F29"/>
    <w:rPr>
      <w:rFonts w:ascii="Times New Roman" w:hAnsi="Times New Roman"/>
      <w:vertAlign w:val="superscript"/>
      <w:lang w:val="de-CH"/>
    </w:rPr>
  </w:style>
  <w:style w:type="paragraph" w:styleId="Endnotentext">
    <w:name w:val="endnote text"/>
    <w:basedOn w:val="Standard"/>
    <w:rsid w:val="009D48A4"/>
    <w:rPr>
      <w:sz w:val="14"/>
    </w:rPr>
  </w:style>
  <w:style w:type="character" w:styleId="Funotenzeichen">
    <w:name w:val="footnote reference"/>
    <w:rsid w:val="00700F29"/>
    <w:rPr>
      <w:rFonts w:ascii="Times New Roman" w:hAnsi="Times New Roman"/>
      <w:vertAlign w:val="superscript"/>
      <w:lang w:val="de-CH"/>
    </w:rPr>
  </w:style>
  <w:style w:type="paragraph" w:styleId="Funotentext">
    <w:name w:val="footnote text"/>
    <w:basedOn w:val="Standard"/>
    <w:rsid w:val="00CD1555"/>
    <w:pPr>
      <w:tabs>
        <w:tab w:val="left" w:pos="357"/>
      </w:tabs>
      <w:spacing w:line="190" w:lineRule="atLeast"/>
      <w:ind w:left="357" w:hanging="357"/>
    </w:pPr>
    <w:rPr>
      <w:sz w:val="16"/>
    </w:rPr>
  </w:style>
  <w:style w:type="paragraph" w:styleId="Index1">
    <w:name w:val="index 1"/>
    <w:basedOn w:val="Standard"/>
    <w:next w:val="Standard"/>
    <w:autoRedefine/>
    <w:rsid w:val="0032754B"/>
    <w:pPr>
      <w:ind w:left="284" w:hanging="284"/>
    </w:pPr>
  </w:style>
  <w:style w:type="paragraph" w:styleId="Index2">
    <w:name w:val="index 2"/>
    <w:basedOn w:val="Standard"/>
    <w:next w:val="Standard"/>
    <w:autoRedefine/>
    <w:rsid w:val="0032754B"/>
    <w:pPr>
      <w:ind w:left="568" w:hanging="284"/>
    </w:pPr>
  </w:style>
  <w:style w:type="paragraph" w:styleId="Index3">
    <w:name w:val="index 3"/>
    <w:basedOn w:val="Standard"/>
    <w:next w:val="Standard"/>
    <w:autoRedefine/>
    <w:rsid w:val="0032754B"/>
    <w:pPr>
      <w:ind w:left="851" w:hanging="284"/>
    </w:pPr>
  </w:style>
  <w:style w:type="paragraph" w:styleId="Index4">
    <w:name w:val="index 4"/>
    <w:basedOn w:val="Standard"/>
    <w:next w:val="Standard"/>
    <w:autoRedefine/>
    <w:rsid w:val="00730FCB"/>
    <w:pPr>
      <w:ind w:left="1135" w:hanging="284"/>
    </w:pPr>
  </w:style>
  <w:style w:type="paragraph" w:styleId="Index5">
    <w:name w:val="index 5"/>
    <w:basedOn w:val="Standard"/>
    <w:next w:val="Standard"/>
    <w:autoRedefine/>
    <w:rsid w:val="00730FCB"/>
    <w:pPr>
      <w:ind w:left="1418" w:hanging="284"/>
    </w:pPr>
  </w:style>
  <w:style w:type="paragraph" w:styleId="Index6">
    <w:name w:val="index 6"/>
    <w:basedOn w:val="Standard"/>
    <w:next w:val="Standard"/>
    <w:autoRedefine/>
    <w:rsid w:val="00730FCB"/>
    <w:pPr>
      <w:ind w:left="1702" w:hanging="284"/>
    </w:pPr>
  </w:style>
  <w:style w:type="paragraph" w:styleId="Index7">
    <w:name w:val="index 7"/>
    <w:basedOn w:val="Standard"/>
    <w:next w:val="Standard"/>
    <w:autoRedefine/>
    <w:rsid w:val="00730FCB"/>
    <w:pPr>
      <w:ind w:left="1985" w:hanging="284"/>
    </w:pPr>
  </w:style>
  <w:style w:type="paragraph" w:styleId="Index8">
    <w:name w:val="index 8"/>
    <w:basedOn w:val="Standard"/>
    <w:next w:val="Standard"/>
    <w:autoRedefine/>
    <w:rsid w:val="00730FCB"/>
    <w:pPr>
      <w:ind w:left="2269" w:hanging="284"/>
    </w:pPr>
  </w:style>
  <w:style w:type="paragraph" w:styleId="Index9">
    <w:name w:val="index 9"/>
    <w:basedOn w:val="Standard"/>
    <w:next w:val="Standard"/>
    <w:autoRedefine/>
    <w:rsid w:val="00730FCB"/>
    <w:pPr>
      <w:ind w:left="2552" w:hanging="284"/>
    </w:pPr>
  </w:style>
  <w:style w:type="paragraph" w:styleId="Indexberschrift">
    <w:name w:val="index heading"/>
    <w:basedOn w:val="Standard"/>
    <w:next w:val="Index1"/>
    <w:rsid w:val="00730FCB"/>
    <w:pPr>
      <w:keepNext/>
      <w:keepLines/>
    </w:pPr>
    <w:rPr>
      <w:rFonts w:cs="Arial"/>
      <w:b/>
      <w:bCs/>
    </w:rPr>
  </w:style>
  <w:style w:type="paragraph" w:styleId="Makrotext">
    <w:name w:val="macro"/>
    <w:rsid w:val="00700F29"/>
    <w:rPr>
      <w:rFonts w:cs="Courier New"/>
      <w:sz w:val="22"/>
    </w:rPr>
  </w:style>
  <w:style w:type="paragraph" w:styleId="Rechtsgrundlagenverzeichnis">
    <w:name w:val="table of authorities"/>
    <w:basedOn w:val="Standard"/>
    <w:next w:val="Standard"/>
    <w:rsid w:val="00403213"/>
    <w:pPr>
      <w:tabs>
        <w:tab w:val="left" w:pos="709"/>
      </w:tabs>
      <w:spacing w:before="255"/>
      <w:ind w:left="709" w:hanging="709"/>
    </w:pPr>
  </w:style>
  <w:style w:type="paragraph" w:styleId="Abbildungsverzeichnis">
    <w:name w:val="table of figures"/>
    <w:basedOn w:val="Standard"/>
    <w:next w:val="Standard"/>
    <w:rsid w:val="00DE409C"/>
  </w:style>
  <w:style w:type="paragraph" w:styleId="RGV-berschrift">
    <w:name w:val="toa heading"/>
    <w:basedOn w:val="Standard"/>
    <w:next w:val="Standard"/>
    <w:rsid w:val="002645DC"/>
    <w:pPr>
      <w:keepNext/>
      <w:keepLines/>
    </w:pPr>
    <w:rPr>
      <w:rFonts w:cs="Arial"/>
      <w:b/>
      <w:bCs/>
    </w:rPr>
  </w:style>
  <w:style w:type="paragraph" w:styleId="Verzeichnis4">
    <w:name w:val="toc 4"/>
    <w:basedOn w:val="Standard"/>
    <w:next w:val="Standard"/>
    <w:autoRedefine/>
    <w:rsid w:val="00DE409C"/>
  </w:style>
  <w:style w:type="paragraph" w:styleId="Verzeichnis5">
    <w:name w:val="toc 5"/>
    <w:basedOn w:val="Standard"/>
    <w:next w:val="Standard"/>
    <w:autoRedefine/>
    <w:rsid w:val="00DE409C"/>
  </w:style>
  <w:style w:type="paragraph" w:styleId="Verzeichnis6">
    <w:name w:val="toc 6"/>
    <w:basedOn w:val="Standard"/>
    <w:next w:val="Standard"/>
    <w:autoRedefine/>
    <w:rsid w:val="00DE409C"/>
  </w:style>
  <w:style w:type="paragraph" w:styleId="Verzeichnis7">
    <w:name w:val="toc 7"/>
    <w:basedOn w:val="Standard"/>
    <w:next w:val="Standard"/>
    <w:autoRedefine/>
    <w:rsid w:val="00DE409C"/>
  </w:style>
  <w:style w:type="paragraph" w:styleId="Verzeichnis8">
    <w:name w:val="toc 8"/>
    <w:basedOn w:val="Standard"/>
    <w:next w:val="Standard"/>
    <w:autoRedefine/>
    <w:rsid w:val="00DE409C"/>
  </w:style>
  <w:style w:type="paragraph" w:styleId="Verzeichnis9">
    <w:name w:val="toc 9"/>
    <w:basedOn w:val="Standard"/>
    <w:next w:val="Standard"/>
    <w:autoRedefine/>
    <w:rsid w:val="00DE409C"/>
  </w:style>
  <w:style w:type="paragraph" w:styleId="Titel">
    <w:name w:val="Title"/>
    <w:basedOn w:val="Standard"/>
    <w:next w:val="Standard"/>
    <w:qFormat/>
    <w:rsid w:val="005E7E3B"/>
    <w:pPr>
      <w:keepNext/>
      <w:keepLines/>
    </w:pPr>
    <w:rPr>
      <w:rFonts w:cs="Arial"/>
      <w:b/>
      <w:bCs/>
      <w:szCs w:val="32"/>
    </w:rPr>
  </w:style>
  <w:style w:type="paragraph" w:customStyle="1" w:styleId="Subject">
    <w:name w:val="Subject"/>
    <w:basedOn w:val="Standard"/>
    <w:rsid w:val="00700F29"/>
    <w:rPr>
      <w:b/>
    </w:rPr>
  </w:style>
  <w:style w:type="paragraph" w:styleId="Untertitel">
    <w:name w:val="Subtitle"/>
    <w:basedOn w:val="Standard"/>
    <w:next w:val="Standard"/>
    <w:qFormat/>
    <w:rsid w:val="00E00A1D"/>
    <w:pPr>
      <w:keepNext/>
      <w:keepLines/>
    </w:pPr>
    <w:rPr>
      <w:rFonts w:cs="Arial"/>
      <w:b/>
    </w:rPr>
  </w:style>
  <w:style w:type="paragraph" w:customStyle="1" w:styleId="TextTogether">
    <w:name w:val="TextTogether"/>
    <w:basedOn w:val="Standard"/>
    <w:rsid w:val="005E7E3B"/>
    <w:pPr>
      <w:keepNext/>
      <w:keepLines/>
    </w:pPr>
  </w:style>
  <w:style w:type="character" w:styleId="Fett">
    <w:name w:val="Strong"/>
    <w:qFormat/>
    <w:rsid w:val="00700F29"/>
    <w:rPr>
      <w:rFonts w:ascii="Times New Roman" w:hAnsi="Times New Roman"/>
      <w:b/>
      <w:bCs/>
      <w:lang w:val="de-CH"/>
    </w:rPr>
  </w:style>
  <w:style w:type="character" w:customStyle="1" w:styleId="Description">
    <w:name w:val="Description"/>
    <w:rsid w:val="00700F29"/>
    <w:rPr>
      <w:rFonts w:ascii="Times New Roman" w:hAnsi="Times New Roman"/>
      <w:sz w:val="14"/>
      <w:lang w:val="de-CH"/>
    </w:rPr>
  </w:style>
  <w:style w:type="paragraph" w:customStyle="1" w:styleId="Introduction">
    <w:name w:val="Introduction"/>
    <w:basedOn w:val="Standard"/>
    <w:next w:val="Standard"/>
    <w:rsid w:val="00E00A1D"/>
    <w:pPr>
      <w:keepNext/>
      <w:keepLines/>
    </w:pPr>
  </w:style>
  <w:style w:type="paragraph" w:styleId="Gruformel">
    <w:name w:val="Closing"/>
    <w:basedOn w:val="Standard"/>
    <w:rsid w:val="00CD1555"/>
    <w:pPr>
      <w:keepNext/>
      <w:keepLines/>
    </w:pPr>
  </w:style>
  <w:style w:type="paragraph" w:customStyle="1" w:styleId="Separator">
    <w:name w:val="Separator"/>
    <w:basedOn w:val="Standard"/>
    <w:next w:val="Standard"/>
    <w:rsid w:val="000F79CA"/>
    <w:pPr>
      <w:pBdr>
        <w:bottom w:val="single" w:sz="4" w:space="1" w:color="auto"/>
      </w:pBdr>
    </w:pPr>
  </w:style>
  <w:style w:type="paragraph" w:customStyle="1" w:styleId="Topic315">
    <w:name w:val="Topic315"/>
    <w:basedOn w:val="Standard"/>
    <w:rsid w:val="004E5CA9"/>
    <w:pPr>
      <w:keepLines/>
      <w:ind w:left="1786" w:hanging="1786"/>
    </w:pPr>
  </w:style>
  <w:style w:type="paragraph" w:customStyle="1" w:styleId="Topic630">
    <w:name w:val="Topic630"/>
    <w:basedOn w:val="Standard"/>
    <w:rsid w:val="004E5CA9"/>
    <w:pPr>
      <w:keepLines/>
      <w:ind w:left="3572" w:hanging="3572"/>
    </w:pPr>
  </w:style>
  <w:style w:type="paragraph" w:customStyle="1" w:styleId="Topic945">
    <w:name w:val="Topic945"/>
    <w:basedOn w:val="Standard"/>
    <w:rsid w:val="004E5CA9"/>
    <w:pPr>
      <w:keepLines/>
      <w:ind w:left="5358" w:hanging="5358"/>
    </w:pPr>
  </w:style>
  <w:style w:type="paragraph" w:styleId="Datum">
    <w:name w:val="Date"/>
    <w:basedOn w:val="Standard"/>
    <w:next w:val="Standard"/>
    <w:rsid w:val="00CD1555"/>
  </w:style>
  <w:style w:type="paragraph" w:styleId="Unterschrift">
    <w:name w:val="Signature"/>
    <w:basedOn w:val="Standard"/>
    <w:rsid w:val="00486D68"/>
    <w:pPr>
      <w:keepNext/>
      <w:keepLines/>
    </w:pPr>
  </w:style>
  <w:style w:type="character" w:styleId="Hervorhebung">
    <w:name w:val="Emphasis"/>
    <w:qFormat/>
    <w:rsid w:val="00943A0A"/>
    <w:rPr>
      <w:rFonts w:ascii="Times New Roman" w:hAnsi="Times New Roman"/>
      <w:i/>
      <w:iCs/>
      <w:lang w:val="de-CH"/>
    </w:rPr>
  </w:style>
  <w:style w:type="character" w:styleId="BesuchterLink">
    <w:name w:val="FollowedHyperlink"/>
    <w:rsid w:val="00700F29"/>
    <w:rPr>
      <w:rFonts w:ascii="Times New Roman" w:hAnsi="Times New Roman"/>
      <w:dstrike w:val="0"/>
      <w:u w:val="none"/>
      <w:vertAlign w:val="baseline"/>
      <w:lang w:val="de-CH"/>
    </w:rPr>
  </w:style>
  <w:style w:type="paragraph" w:customStyle="1" w:styleId="Enclosures">
    <w:name w:val="Enclosures"/>
    <w:basedOn w:val="Standard"/>
    <w:rsid w:val="000A67FE"/>
  </w:style>
  <w:style w:type="paragraph" w:customStyle="1" w:styleId="PositionItem">
    <w:name w:val="PositionItem"/>
    <w:basedOn w:val="Standard"/>
    <w:rsid w:val="00A02515"/>
    <w:pPr>
      <w:keepNext/>
      <w:keepLines/>
      <w:tabs>
        <w:tab w:val="left" w:pos="7541"/>
        <w:tab w:val="decimal" w:pos="9072"/>
      </w:tabs>
      <w:ind w:left="851" w:right="2268" w:hanging="851"/>
    </w:pPr>
  </w:style>
  <w:style w:type="paragraph" w:customStyle="1" w:styleId="PositionTitle">
    <w:name w:val="PositionTitle"/>
    <w:basedOn w:val="Standard"/>
    <w:rsid w:val="00A02515"/>
    <w:pPr>
      <w:tabs>
        <w:tab w:val="left" w:pos="7541"/>
        <w:tab w:val="decimal" w:pos="9072"/>
      </w:tabs>
      <w:ind w:left="851" w:right="2268"/>
    </w:pPr>
    <w:rPr>
      <w:b/>
      <w:spacing w:val="-10"/>
      <w:lang w:val="en-GB"/>
    </w:rPr>
  </w:style>
  <w:style w:type="paragraph" w:customStyle="1" w:styleId="MinutesTitle">
    <w:name w:val="MinutesTitle"/>
    <w:basedOn w:val="Standard"/>
    <w:next w:val="Standard"/>
    <w:rsid w:val="00730FCB"/>
    <w:pPr>
      <w:tabs>
        <w:tab w:val="right" w:pos="9356"/>
      </w:tabs>
      <w:ind w:right="2268"/>
    </w:pPr>
    <w:rPr>
      <w:b/>
    </w:rPr>
  </w:style>
  <w:style w:type="paragraph" w:customStyle="1" w:styleId="MinutesItem">
    <w:name w:val="MinutesItem"/>
    <w:basedOn w:val="Standard"/>
    <w:rsid w:val="00730FCB"/>
    <w:pPr>
      <w:tabs>
        <w:tab w:val="right" w:pos="9356"/>
      </w:tabs>
      <w:ind w:right="2268"/>
    </w:pPr>
  </w:style>
  <w:style w:type="paragraph" w:customStyle="1" w:styleId="ReturnAddress">
    <w:name w:val="ReturnAddress"/>
    <w:basedOn w:val="Standard"/>
    <w:link w:val="ReturnAddressChar"/>
    <w:rsid w:val="00AB4C00"/>
    <w:pPr>
      <w:keepLines/>
      <w:pBdr>
        <w:bottom w:val="single" w:sz="4" w:space="0" w:color="auto"/>
      </w:pBdr>
      <w:spacing w:line="250" w:lineRule="atLeast"/>
    </w:pPr>
    <w:rPr>
      <w:sz w:val="16"/>
    </w:rPr>
  </w:style>
  <w:style w:type="paragraph" w:customStyle="1" w:styleId="zOawDeliveryOption">
    <w:name w:val="zOawDeliveryOption"/>
    <w:basedOn w:val="Standard"/>
    <w:rsid w:val="000A67FE"/>
    <w:rPr>
      <w:b/>
    </w:rPr>
  </w:style>
  <w:style w:type="paragraph" w:customStyle="1" w:styleId="zOawDeliverOption2">
    <w:name w:val="zOawDeliverOption2"/>
    <w:basedOn w:val="Standard"/>
    <w:rsid w:val="000A67FE"/>
    <w:rPr>
      <w:b/>
    </w:rPr>
  </w:style>
  <w:style w:type="paragraph" w:customStyle="1" w:styleId="zOawRecipient">
    <w:name w:val="zOawRecipient"/>
    <w:basedOn w:val="Standard"/>
    <w:rsid w:val="000A67FE"/>
  </w:style>
  <w:style w:type="paragraph" w:customStyle="1" w:styleId="ListWithNumbers">
    <w:name w:val="ListWithNumbers"/>
    <w:basedOn w:val="Standard"/>
    <w:rsid w:val="003C3D1F"/>
    <w:pPr>
      <w:numPr>
        <w:numId w:val="13"/>
      </w:numPr>
    </w:pPr>
  </w:style>
  <w:style w:type="paragraph" w:customStyle="1" w:styleId="ListWithSymbols">
    <w:name w:val="ListWithSymbols"/>
    <w:basedOn w:val="Standard"/>
    <w:rsid w:val="00D0740E"/>
    <w:pPr>
      <w:numPr>
        <w:numId w:val="14"/>
      </w:numPr>
      <w:tabs>
        <w:tab w:val="clear" w:pos="0"/>
        <w:tab w:val="left" w:pos="357"/>
      </w:tabs>
    </w:pPr>
  </w:style>
  <w:style w:type="paragraph" w:customStyle="1" w:styleId="ListWithLetters">
    <w:name w:val="ListWithLetters"/>
    <w:basedOn w:val="Standard"/>
    <w:rsid w:val="003C3D1F"/>
    <w:pPr>
      <w:numPr>
        <w:numId w:val="16"/>
      </w:numPr>
    </w:pPr>
  </w:style>
  <w:style w:type="paragraph" w:customStyle="1" w:styleId="DocumentType">
    <w:name w:val="DocumentType"/>
    <w:basedOn w:val="Standard"/>
    <w:next w:val="Standard"/>
    <w:rsid w:val="00407474"/>
    <w:rPr>
      <w:b/>
      <w:sz w:val="32"/>
    </w:rPr>
  </w:style>
  <w:style w:type="paragraph" w:customStyle="1" w:styleId="OutputprofileTitle">
    <w:name w:val="OutputprofileTitle"/>
    <w:basedOn w:val="Standard"/>
    <w:next w:val="OutputprofileText"/>
    <w:rsid w:val="00A424E2"/>
    <w:pPr>
      <w:keepLines/>
      <w:spacing w:before="400" w:line="192" w:lineRule="atLeast"/>
    </w:pPr>
    <w:rPr>
      <w:sz w:val="16"/>
    </w:rPr>
  </w:style>
  <w:style w:type="paragraph" w:customStyle="1" w:styleId="OutputprofileText">
    <w:name w:val="OutputprofileText"/>
    <w:basedOn w:val="Standard"/>
    <w:rsid w:val="007A74E3"/>
    <w:pPr>
      <w:keepLines/>
      <w:spacing w:line="192" w:lineRule="atLeast"/>
      <w:ind w:right="2268"/>
    </w:pPr>
    <w:rPr>
      <w:sz w:val="16"/>
    </w:rPr>
  </w:style>
  <w:style w:type="paragraph" w:styleId="Blocktext">
    <w:name w:val="Block Text"/>
    <w:basedOn w:val="Standard"/>
    <w:rsid w:val="00CD1555"/>
    <w:pPr>
      <w:spacing w:line="240" w:lineRule="atLeast"/>
    </w:pPr>
  </w:style>
  <w:style w:type="paragraph" w:styleId="Textkrper">
    <w:name w:val="Body Text"/>
    <w:basedOn w:val="Standard"/>
    <w:rsid w:val="00CD1555"/>
  </w:style>
  <w:style w:type="paragraph" w:styleId="Textkrper2">
    <w:name w:val="Body Text 2"/>
    <w:basedOn w:val="Standard"/>
    <w:rsid w:val="00CD1555"/>
  </w:style>
  <w:style w:type="paragraph" w:styleId="Textkrper3">
    <w:name w:val="Body Text 3"/>
    <w:basedOn w:val="Standard"/>
    <w:rsid w:val="00CD1555"/>
    <w:rPr>
      <w:szCs w:val="16"/>
    </w:rPr>
  </w:style>
  <w:style w:type="paragraph" w:styleId="Textkrper-Erstzeileneinzug">
    <w:name w:val="Body Text First Indent"/>
    <w:basedOn w:val="Textkrper"/>
    <w:rsid w:val="00CD1555"/>
  </w:style>
  <w:style w:type="paragraph" w:styleId="Textkrper-Zeileneinzug">
    <w:name w:val="Body Text Indent"/>
    <w:basedOn w:val="Standard"/>
    <w:rsid w:val="00CD1555"/>
  </w:style>
  <w:style w:type="paragraph" w:styleId="Textkrper-Erstzeileneinzug2">
    <w:name w:val="Body Text First Indent 2"/>
    <w:basedOn w:val="Textkrper-Zeileneinzug"/>
    <w:rsid w:val="00CD1555"/>
  </w:style>
  <w:style w:type="paragraph" w:styleId="Textkrper-Einzug2">
    <w:name w:val="Body Text Indent 2"/>
    <w:basedOn w:val="Standard"/>
    <w:rsid w:val="00CD1555"/>
  </w:style>
  <w:style w:type="paragraph" w:styleId="Textkrper-Einzug3">
    <w:name w:val="Body Text Indent 3"/>
    <w:basedOn w:val="Standard"/>
    <w:rsid w:val="00CD1555"/>
    <w:rPr>
      <w:szCs w:val="16"/>
    </w:rPr>
  </w:style>
  <w:style w:type="paragraph" w:styleId="Umschlagadresse">
    <w:name w:val="envelope address"/>
    <w:basedOn w:val="Standard"/>
    <w:rsid w:val="009D48A4"/>
    <w:pPr>
      <w:framePr w:w="4320" w:h="2160" w:hRule="exact" w:hSpace="141" w:wrap="auto" w:hAnchor="page" w:xAlign="center" w:yAlign="bottom"/>
      <w:ind w:left="1"/>
    </w:pPr>
    <w:rPr>
      <w:rFonts w:cs="Arial"/>
    </w:rPr>
  </w:style>
  <w:style w:type="paragraph" w:styleId="Umschlagabsenderadresse">
    <w:name w:val="envelope return"/>
    <w:basedOn w:val="Standard"/>
    <w:rsid w:val="009D48A4"/>
    <w:rPr>
      <w:rFonts w:cs="Arial"/>
    </w:rPr>
  </w:style>
  <w:style w:type="paragraph" w:styleId="HTMLAdresse">
    <w:name w:val="HTML Address"/>
    <w:basedOn w:val="Standard"/>
    <w:rsid w:val="00730FCB"/>
    <w:rPr>
      <w:iCs/>
    </w:rPr>
  </w:style>
  <w:style w:type="character" w:styleId="HTMLZitat">
    <w:name w:val="HTML Cite"/>
    <w:rsid w:val="00700F29"/>
    <w:rPr>
      <w:rFonts w:ascii="Times New Roman" w:hAnsi="Times New Roman"/>
      <w:iCs/>
      <w:lang w:val="de-CH"/>
    </w:rPr>
  </w:style>
  <w:style w:type="character" w:styleId="HTMLCode">
    <w:name w:val="HTML Code"/>
    <w:rsid w:val="00700F29"/>
    <w:rPr>
      <w:rFonts w:ascii="Times New Roman" w:hAnsi="Times New Roman" w:cs="Courier New"/>
      <w:sz w:val="22"/>
      <w:szCs w:val="20"/>
      <w:lang w:val="de-CH"/>
    </w:rPr>
  </w:style>
  <w:style w:type="character" w:styleId="HTMLDefinition">
    <w:name w:val="HTML Definition"/>
    <w:rsid w:val="00700F29"/>
    <w:rPr>
      <w:rFonts w:ascii="Times New Roman" w:hAnsi="Times New Roman"/>
      <w:iCs/>
      <w:lang w:val="de-CH"/>
    </w:rPr>
  </w:style>
  <w:style w:type="character" w:styleId="HTMLTastatur">
    <w:name w:val="HTML Keyboard"/>
    <w:rsid w:val="00700F29"/>
    <w:rPr>
      <w:rFonts w:ascii="Times New Roman" w:hAnsi="Times New Roman" w:cs="Courier New"/>
      <w:sz w:val="22"/>
      <w:szCs w:val="20"/>
      <w:lang w:val="de-CH"/>
    </w:rPr>
  </w:style>
  <w:style w:type="paragraph" w:styleId="HTMLVorformatiert">
    <w:name w:val="HTML Preformatted"/>
    <w:basedOn w:val="Standard"/>
    <w:rsid w:val="00730FCB"/>
    <w:rPr>
      <w:rFonts w:cs="Courier New"/>
    </w:rPr>
  </w:style>
  <w:style w:type="character" w:styleId="HTMLBeispiel">
    <w:name w:val="HTML Sample"/>
    <w:rsid w:val="00700F29"/>
    <w:rPr>
      <w:rFonts w:ascii="Times New Roman" w:hAnsi="Times New Roman" w:cs="Courier New"/>
      <w:sz w:val="22"/>
      <w:lang w:val="de-CH"/>
    </w:rPr>
  </w:style>
  <w:style w:type="character" w:styleId="HTMLSchreibmaschine">
    <w:name w:val="HTML Typewriter"/>
    <w:rsid w:val="00700F29"/>
    <w:rPr>
      <w:rFonts w:ascii="Times New Roman" w:hAnsi="Times New Roman" w:cs="Courier New"/>
      <w:sz w:val="20"/>
      <w:szCs w:val="20"/>
      <w:lang w:val="de-CH"/>
    </w:rPr>
  </w:style>
  <w:style w:type="character" w:styleId="HTMLVariable">
    <w:name w:val="HTML Variable"/>
    <w:rsid w:val="00700F29"/>
    <w:rPr>
      <w:rFonts w:ascii="Times New Roman" w:hAnsi="Times New Roman"/>
      <w:iCs/>
      <w:lang w:val="de-CH"/>
    </w:rPr>
  </w:style>
  <w:style w:type="character" w:styleId="Zeilennummer">
    <w:name w:val="line number"/>
    <w:rsid w:val="00700F29"/>
    <w:rPr>
      <w:rFonts w:ascii="Times New Roman" w:hAnsi="Times New Roman"/>
      <w:lang w:val="de-CH"/>
    </w:rPr>
  </w:style>
  <w:style w:type="paragraph" w:styleId="Liste">
    <w:name w:val="List"/>
    <w:basedOn w:val="Standard"/>
    <w:rsid w:val="00730FCB"/>
    <w:pPr>
      <w:ind w:left="283" w:hanging="283"/>
    </w:pPr>
  </w:style>
  <w:style w:type="paragraph" w:styleId="Liste2">
    <w:name w:val="List 2"/>
    <w:basedOn w:val="Standard"/>
    <w:rsid w:val="00730FCB"/>
    <w:pPr>
      <w:ind w:left="566" w:hanging="283"/>
    </w:pPr>
  </w:style>
  <w:style w:type="paragraph" w:styleId="Liste3">
    <w:name w:val="List 3"/>
    <w:basedOn w:val="Standard"/>
    <w:rsid w:val="00730FCB"/>
    <w:pPr>
      <w:ind w:left="849" w:hanging="283"/>
    </w:pPr>
  </w:style>
  <w:style w:type="paragraph" w:styleId="Liste4">
    <w:name w:val="List 4"/>
    <w:basedOn w:val="Standard"/>
    <w:rsid w:val="00730FCB"/>
    <w:pPr>
      <w:ind w:left="1132" w:hanging="283"/>
    </w:pPr>
  </w:style>
  <w:style w:type="paragraph" w:styleId="Liste5">
    <w:name w:val="List 5"/>
    <w:basedOn w:val="Standard"/>
    <w:rsid w:val="00730FCB"/>
    <w:pPr>
      <w:ind w:left="1415" w:hanging="283"/>
    </w:pPr>
  </w:style>
  <w:style w:type="paragraph" w:styleId="Nachrichtenkopf">
    <w:name w:val="Message Header"/>
    <w:basedOn w:val="Standard"/>
    <w:rsid w:val="00730FCB"/>
    <w:rPr>
      <w:rFonts w:cs="Arial"/>
      <w:b/>
    </w:rPr>
  </w:style>
  <w:style w:type="paragraph" w:styleId="StandardWeb">
    <w:name w:val="Normal (Web)"/>
    <w:basedOn w:val="Standard"/>
    <w:rsid w:val="00A02515"/>
  </w:style>
  <w:style w:type="paragraph" w:styleId="Standardeinzug">
    <w:name w:val="Normal Indent"/>
    <w:basedOn w:val="Standard"/>
    <w:rsid w:val="00A02515"/>
    <w:pPr>
      <w:ind w:left="1701"/>
    </w:pPr>
  </w:style>
  <w:style w:type="paragraph" w:styleId="Fu-Endnotenberschrift">
    <w:name w:val="Note Heading"/>
    <w:basedOn w:val="Standard"/>
    <w:next w:val="Standard"/>
    <w:rsid w:val="00A02515"/>
  </w:style>
  <w:style w:type="character" w:styleId="Seitenzahl">
    <w:name w:val="page number"/>
    <w:rsid w:val="00700F29"/>
    <w:rPr>
      <w:rFonts w:ascii="Times New Roman" w:hAnsi="Times New Roman"/>
      <w:lang w:val="de-CH"/>
    </w:rPr>
  </w:style>
  <w:style w:type="paragraph" w:styleId="NurText">
    <w:name w:val="Plain Text"/>
    <w:basedOn w:val="Standard"/>
    <w:rsid w:val="00A02515"/>
    <w:rPr>
      <w:rFonts w:cs="Courier New"/>
    </w:rPr>
  </w:style>
  <w:style w:type="paragraph" w:styleId="Anrede">
    <w:name w:val="Salutation"/>
    <w:basedOn w:val="Standard"/>
    <w:next w:val="Standard"/>
    <w:rsid w:val="000F79CA"/>
    <w:pPr>
      <w:keepLines/>
    </w:pPr>
  </w:style>
  <w:style w:type="table" w:styleId="TabelleSpalten1">
    <w:name w:val="Table Columns 1"/>
    <w:basedOn w:val="NormaleTabelle"/>
    <w:rsid w:val="005E7E3B"/>
    <w:pPr>
      <w:adjustRightInd w:val="0"/>
      <w:snapToGrid w:val="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ityDate">
    <w:name w:val="CityDate"/>
    <w:basedOn w:val="Standard"/>
    <w:rsid w:val="00CD1555"/>
    <w:pPr>
      <w:spacing w:line="192" w:lineRule="atLeast"/>
    </w:pPr>
    <w:rPr>
      <w:sz w:val="16"/>
      <w:lang w:val="en-GB"/>
    </w:rPr>
  </w:style>
  <w:style w:type="paragraph" w:customStyle="1" w:styleId="ListWithCheckboxes">
    <w:name w:val="ListWithCheckboxes"/>
    <w:basedOn w:val="Standard"/>
    <w:rsid w:val="002F694B"/>
    <w:pPr>
      <w:numPr>
        <w:numId w:val="15"/>
      </w:numPr>
    </w:pPr>
  </w:style>
  <w:style w:type="numbering" w:styleId="111111">
    <w:name w:val="Outline List 2"/>
    <w:basedOn w:val="KeineListe"/>
    <w:rsid w:val="00700F29"/>
    <w:pPr>
      <w:numPr>
        <w:numId w:val="17"/>
      </w:numPr>
    </w:pPr>
  </w:style>
  <w:style w:type="paragraph" w:customStyle="1" w:styleId="TakeTitle">
    <w:name w:val="TakeTitle"/>
    <w:basedOn w:val="Standard"/>
    <w:rsid w:val="00056822"/>
    <w:pPr>
      <w:numPr>
        <w:ilvl w:val="2"/>
        <w:numId w:val="14"/>
      </w:numPr>
    </w:pPr>
  </w:style>
  <w:style w:type="numbering" w:styleId="1ai">
    <w:name w:val="Outline List 1"/>
    <w:basedOn w:val="KeineListe"/>
    <w:rsid w:val="00700F29"/>
    <w:pPr>
      <w:numPr>
        <w:numId w:val="18"/>
      </w:numPr>
    </w:pPr>
  </w:style>
  <w:style w:type="numbering" w:styleId="ArtikelAbschnitt">
    <w:name w:val="Outline List 3"/>
    <w:basedOn w:val="KeineListe"/>
    <w:rsid w:val="00700F29"/>
    <w:pPr>
      <w:numPr>
        <w:numId w:val="19"/>
      </w:numPr>
    </w:pPr>
  </w:style>
  <w:style w:type="paragraph" w:styleId="E-Mail-Signatur">
    <w:name w:val="E-mail Signature"/>
    <w:basedOn w:val="Standard"/>
    <w:rsid w:val="00700F29"/>
  </w:style>
  <w:style w:type="character" w:styleId="HTMLAkronym">
    <w:name w:val="HTML Acronym"/>
    <w:rsid w:val="00700F29"/>
    <w:rPr>
      <w:rFonts w:ascii="Times New Roman" w:hAnsi="Times New Roman"/>
      <w:lang w:val="de-CH"/>
    </w:rPr>
  </w:style>
  <w:style w:type="paragraph" w:styleId="Aufzhlungszeichen">
    <w:name w:val="List Bullet"/>
    <w:basedOn w:val="Standard"/>
    <w:rsid w:val="00700F29"/>
    <w:pPr>
      <w:numPr>
        <w:numId w:val="1"/>
      </w:numPr>
    </w:pPr>
  </w:style>
  <w:style w:type="paragraph" w:styleId="Aufzhlungszeichen2">
    <w:name w:val="List Bullet 2"/>
    <w:basedOn w:val="Standard"/>
    <w:rsid w:val="00700F29"/>
    <w:pPr>
      <w:numPr>
        <w:numId w:val="2"/>
      </w:numPr>
    </w:pPr>
  </w:style>
  <w:style w:type="paragraph" w:styleId="Aufzhlungszeichen3">
    <w:name w:val="List Bullet 3"/>
    <w:basedOn w:val="Standard"/>
    <w:rsid w:val="00700F29"/>
    <w:pPr>
      <w:numPr>
        <w:numId w:val="3"/>
      </w:numPr>
    </w:pPr>
  </w:style>
  <w:style w:type="paragraph" w:styleId="Aufzhlungszeichen4">
    <w:name w:val="List Bullet 4"/>
    <w:basedOn w:val="Standard"/>
    <w:rsid w:val="00700F29"/>
    <w:pPr>
      <w:numPr>
        <w:numId w:val="4"/>
      </w:numPr>
    </w:pPr>
  </w:style>
  <w:style w:type="paragraph" w:styleId="Aufzhlungszeichen5">
    <w:name w:val="List Bullet 5"/>
    <w:basedOn w:val="Standard"/>
    <w:rsid w:val="00700F29"/>
    <w:pPr>
      <w:numPr>
        <w:numId w:val="5"/>
      </w:numPr>
    </w:pPr>
  </w:style>
  <w:style w:type="paragraph" w:styleId="Listenfortsetzung">
    <w:name w:val="List Continue"/>
    <w:basedOn w:val="Standard"/>
    <w:rsid w:val="00700F29"/>
    <w:pPr>
      <w:spacing w:after="120"/>
      <w:ind w:left="283"/>
    </w:pPr>
  </w:style>
  <w:style w:type="paragraph" w:styleId="Listenfortsetzung2">
    <w:name w:val="List Continue 2"/>
    <w:basedOn w:val="Standard"/>
    <w:rsid w:val="00700F29"/>
    <w:pPr>
      <w:spacing w:after="120"/>
      <w:ind w:left="566"/>
    </w:pPr>
  </w:style>
  <w:style w:type="paragraph" w:styleId="Listenfortsetzung3">
    <w:name w:val="List Continue 3"/>
    <w:basedOn w:val="Standard"/>
    <w:rsid w:val="00700F29"/>
    <w:pPr>
      <w:spacing w:after="120"/>
      <w:ind w:left="849"/>
    </w:pPr>
  </w:style>
  <w:style w:type="paragraph" w:styleId="Listenfortsetzung4">
    <w:name w:val="List Continue 4"/>
    <w:basedOn w:val="Standard"/>
    <w:rsid w:val="00700F29"/>
    <w:pPr>
      <w:spacing w:after="120"/>
      <w:ind w:left="1132"/>
    </w:pPr>
  </w:style>
  <w:style w:type="paragraph" w:styleId="Listenfortsetzung5">
    <w:name w:val="List Continue 5"/>
    <w:basedOn w:val="Standard"/>
    <w:rsid w:val="00700F29"/>
    <w:pPr>
      <w:spacing w:after="120"/>
      <w:ind w:left="1415"/>
    </w:pPr>
  </w:style>
  <w:style w:type="paragraph" w:styleId="Listennummer">
    <w:name w:val="List Number"/>
    <w:basedOn w:val="Standard"/>
    <w:rsid w:val="003C3D1F"/>
    <w:pPr>
      <w:numPr>
        <w:numId w:val="6"/>
      </w:numPr>
    </w:pPr>
  </w:style>
  <w:style w:type="paragraph" w:styleId="Listennummer2">
    <w:name w:val="List Number 2"/>
    <w:basedOn w:val="Standard"/>
    <w:rsid w:val="00700F29"/>
    <w:pPr>
      <w:numPr>
        <w:numId w:val="7"/>
      </w:numPr>
    </w:pPr>
  </w:style>
  <w:style w:type="paragraph" w:styleId="Listennummer3">
    <w:name w:val="List Number 3"/>
    <w:basedOn w:val="Standard"/>
    <w:rsid w:val="00700F29"/>
    <w:pPr>
      <w:numPr>
        <w:numId w:val="8"/>
      </w:numPr>
    </w:pPr>
  </w:style>
  <w:style w:type="paragraph" w:styleId="Listennummer4">
    <w:name w:val="List Number 4"/>
    <w:basedOn w:val="Standard"/>
    <w:rsid w:val="00700F29"/>
    <w:pPr>
      <w:numPr>
        <w:numId w:val="9"/>
      </w:numPr>
    </w:pPr>
  </w:style>
  <w:style w:type="paragraph" w:styleId="Listennummer5">
    <w:name w:val="List Number 5"/>
    <w:basedOn w:val="Standard"/>
    <w:rsid w:val="00700F29"/>
    <w:pPr>
      <w:numPr>
        <w:numId w:val="10"/>
      </w:numPr>
    </w:pPr>
  </w:style>
  <w:style w:type="table" w:styleId="Tabelle3D-Effekt1">
    <w:name w:val="Table 3D effects 1"/>
    <w:basedOn w:val="NormaleTabelle"/>
    <w:rsid w:val="006E4C03"/>
    <w:pPr>
      <w:adjustRightInd w:val="0"/>
      <w:snapToGrid w:val="0"/>
      <w:spacing w:line="255"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6E4C03"/>
    <w:pPr>
      <w:adjustRightInd w:val="0"/>
      <w:snapToGrid w:val="0"/>
      <w:spacing w:line="255"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6E4C03"/>
    <w:pPr>
      <w:adjustRightInd w:val="0"/>
      <w:snapToGrid w:val="0"/>
      <w:spacing w:line="255"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rsid w:val="006E4C03"/>
    <w:pPr>
      <w:adjustRightInd w:val="0"/>
      <w:snapToGrid w:val="0"/>
      <w:spacing w:line="255"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6E4C03"/>
    <w:pPr>
      <w:adjustRightInd w:val="0"/>
      <w:snapToGrid w:val="0"/>
      <w:spacing w:line="255"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6E4C03"/>
    <w:pPr>
      <w:adjustRightInd w:val="0"/>
      <w:snapToGrid w:val="0"/>
      <w:spacing w:line="255"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6E4C03"/>
    <w:pPr>
      <w:adjustRightInd w:val="0"/>
      <w:snapToGrid w:val="0"/>
      <w:spacing w:line="255"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rsid w:val="006E4C03"/>
    <w:pPr>
      <w:adjustRightInd w:val="0"/>
      <w:snapToGrid w:val="0"/>
      <w:spacing w:line="255"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6E4C03"/>
    <w:pPr>
      <w:adjustRightInd w:val="0"/>
      <w:snapToGrid w:val="0"/>
      <w:spacing w:line="255"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Spalten2">
    <w:name w:val="Table Columns 2"/>
    <w:basedOn w:val="NormaleTabelle"/>
    <w:rsid w:val="006E4C03"/>
    <w:pPr>
      <w:adjustRightInd w:val="0"/>
      <w:snapToGrid w:val="0"/>
      <w:spacing w:line="255"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6E4C03"/>
    <w:pPr>
      <w:adjustRightInd w:val="0"/>
      <w:snapToGrid w:val="0"/>
      <w:spacing w:line="255"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6E4C03"/>
    <w:pPr>
      <w:adjustRightInd w:val="0"/>
      <w:snapToGrid w:val="0"/>
      <w:spacing w:line="255"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6E4C03"/>
    <w:pPr>
      <w:adjustRightInd w:val="0"/>
      <w:snapToGrid w:val="0"/>
      <w:spacing w:line="255"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rsid w:val="006E4C03"/>
    <w:pPr>
      <w:adjustRightInd w:val="0"/>
      <w:snapToGrid w:val="0"/>
      <w:spacing w:line="255"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rsid w:val="006E4C03"/>
    <w:pPr>
      <w:adjustRightInd w:val="0"/>
      <w:snapToGrid w:val="0"/>
      <w:spacing w:line="24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Raster5">
    <w:name w:val="Table Grid 5"/>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6E4C03"/>
    <w:pPr>
      <w:adjustRightInd w:val="0"/>
      <w:snapToGrid w:val="0"/>
      <w:spacing w:line="255"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6E4C03"/>
    <w:pPr>
      <w:adjustRightInd w:val="0"/>
      <w:snapToGrid w:val="0"/>
      <w:spacing w:line="255"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Liste1">
    <w:name w:val="Table List 1"/>
    <w:basedOn w:val="NormaleTabelle"/>
    <w:rsid w:val="006E4C03"/>
    <w:pPr>
      <w:adjustRightInd w:val="0"/>
      <w:snapToGrid w:val="0"/>
      <w:spacing w:line="255"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6E4C03"/>
    <w:pPr>
      <w:adjustRightInd w:val="0"/>
      <w:snapToGrid w:val="0"/>
      <w:spacing w:line="255"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6E4C03"/>
    <w:pPr>
      <w:adjustRightInd w:val="0"/>
      <w:snapToGrid w:val="0"/>
      <w:spacing w:line="255"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7">
    <w:name w:val="Table List 7"/>
    <w:basedOn w:val="NormaleTabelle"/>
    <w:rsid w:val="006E4C03"/>
    <w:pPr>
      <w:adjustRightInd w:val="0"/>
      <w:snapToGrid w:val="0"/>
      <w:spacing w:line="255"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6E4C03"/>
    <w:pPr>
      <w:adjustRightInd w:val="0"/>
      <w:snapToGrid w:val="0"/>
      <w:spacing w:line="255"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rsid w:val="006E4C03"/>
    <w:pPr>
      <w:adjustRightInd w:val="0"/>
      <w:snapToGrid w:val="0"/>
      <w:spacing w:line="255"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6E4C03"/>
    <w:pPr>
      <w:adjustRightInd w:val="0"/>
      <w:snapToGrid w:val="0"/>
      <w:spacing w:line="255"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Spezial1">
    <w:name w:val="Table Subtle 1"/>
    <w:basedOn w:val="NormaleTabelle"/>
    <w:rsid w:val="006E4C03"/>
    <w:pPr>
      <w:adjustRightInd w:val="0"/>
      <w:snapToGrid w:val="0"/>
      <w:spacing w:line="255"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6E4C03"/>
    <w:pPr>
      <w:adjustRightInd w:val="0"/>
      <w:snapToGrid w:val="0"/>
      <w:spacing w:line="255"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rsid w:val="006E4C03"/>
    <w:pPr>
      <w:adjustRightInd w:val="0"/>
      <w:snapToGrid w:val="0"/>
      <w:spacing w:line="255"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1">
    <w:name w:val="Table Web 1"/>
    <w:basedOn w:val="NormaleTabelle"/>
    <w:rsid w:val="006E4C03"/>
    <w:pPr>
      <w:adjustRightInd w:val="0"/>
      <w:snapToGrid w:val="0"/>
      <w:spacing w:line="255"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6E4C03"/>
    <w:pPr>
      <w:adjustRightInd w:val="0"/>
      <w:snapToGrid w:val="0"/>
      <w:spacing w:line="255"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6E4C03"/>
    <w:pPr>
      <w:adjustRightInd w:val="0"/>
      <w:snapToGrid w:val="0"/>
      <w:spacing w:line="255"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ReferenceBlock">
    <w:name w:val="ReferenceBlock"/>
    <w:basedOn w:val="Standard"/>
    <w:rsid w:val="0032754B"/>
    <w:pPr>
      <w:spacing w:line="190" w:lineRule="atLeast"/>
    </w:pPr>
    <w:rPr>
      <w:sz w:val="16"/>
    </w:rPr>
  </w:style>
  <w:style w:type="paragraph" w:customStyle="1" w:styleId="Copyright">
    <w:name w:val="Copyright"/>
    <w:basedOn w:val="Standard"/>
    <w:rsid w:val="00CD1555"/>
    <w:rPr>
      <w:sz w:val="16"/>
      <w:lang w:val="en-GB"/>
    </w:rPr>
  </w:style>
  <w:style w:type="paragraph" w:customStyle="1" w:styleId="TitelCertificate">
    <w:name w:val="Titel Certificate"/>
    <w:basedOn w:val="Standard"/>
    <w:next w:val="Standard"/>
    <w:rsid w:val="006E4C03"/>
    <w:pPr>
      <w:spacing w:line="510" w:lineRule="atLeast"/>
    </w:pPr>
    <w:rPr>
      <w:b/>
      <w:sz w:val="42"/>
      <w:lang w:val="en-GB"/>
    </w:rPr>
  </w:style>
  <w:style w:type="paragraph" w:customStyle="1" w:styleId="ReferenceBlockLine1">
    <w:name w:val="ReferenceBlockLine1"/>
    <w:basedOn w:val="ReferenceBlock"/>
    <w:rsid w:val="00E13F38"/>
    <w:pPr>
      <w:spacing w:line="240" w:lineRule="auto"/>
    </w:pPr>
    <w:rPr>
      <w:sz w:val="6"/>
      <w:lang w:val="en-GB"/>
    </w:rPr>
  </w:style>
  <w:style w:type="paragraph" w:customStyle="1" w:styleId="Page">
    <w:name w:val="Page"/>
    <w:basedOn w:val="Standard"/>
    <w:link w:val="PageChar"/>
    <w:rsid w:val="0032754B"/>
    <w:pPr>
      <w:spacing w:line="192" w:lineRule="atLeast"/>
    </w:pPr>
    <w:rPr>
      <w:sz w:val="16"/>
      <w:lang w:val="en-GB"/>
    </w:rPr>
  </w:style>
  <w:style w:type="character" w:customStyle="1" w:styleId="PageChar">
    <w:name w:val="Page Char"/>
    <w:link w:val="Page"/>
    <w:rsid w:val="0032754B"/>
    <w:rPr>
      <w:spacing w:val="4"/>
      <w:sz w:val="16"/>
      <w:szCs w:val="24"/>
      <w:lang w:val="en-GB" w:eastAsia="de-CH" w:bidi="ar-SA"/>
    </w:rPr>
  </w:style>
  <w:style w:type="paragraph" w:customStyle="1" w:styleId="CityDateSecondPage">
    <w:name w:val="CityDateSecondPage"/>
    <w:basedOn w:val="Standard"/>
    <w:rsid w:val="00CD1555"/>
    <w:pPr>
      <w:spacing w:before="480"/>
    </w:pPr>
    <w:rPr>
      <w:sz w:val="16"/>
      <w:lang w:val="en-GB"/>
    </w:rPr>
  </w:style>
  <w:style w:type="paragraph" w:customStyle="1" w:styleId="DocType">
    <w:name w:val="DocType"/>
    <w:basedOn w:val="Standard"/>
    <w:rsid w:val="00CD1555"/>
    <w:pPr>
      <w:spacing w:line="192" w:lineRule="atLeast"/>
    </w:pPr>
    <w:rPr>
      <w:sz w:val="16"/>
    </w:rPr>
  </w:style>
  <w:style w:type="character" w:customStyle="1" w:styleId="Weak">
    <w:name w:val="Weak"/>
    <w:rsid w:val="00E42DDB"/>
    <w:rPr>
      <w:bCs/>
      <w:i/>
      <w:lang w:val="de-CH"/>
    </w:rPr>
  </w:style>
  <w:style w:type="table" w:styleId="TabelleFarbig3">
    <w:name w:val="Table Colorful 3"/>
    <w:basedOn w:val="NormaleTabelle"/>
    <w:rsid w:val="006E4C03"/>
    <w:pPr>
      <w:adjustRightInd w:val="0"/>
      <w:snapToGrid w:val="0"/>
      <w:spacing w:line="255"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Liste6">
    <w:name w:val="Table List 6"/>
    <w:basedOn w:val="NormaleTabelle"/>
    <w:rsid w:val="006E4C03"/>
    <w:pPr>
      <w:adjustRightInd w:val="0"/>
      <w:snapToGrid w:val="0"/>
      <w:spacing w:line="255"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character" w:customStyle="1" w:styleId="ReturnAddressChar">
    <w:name w:val="ReturnAddress Char"/>
    <w:link w:val="ReturnAddress"/>
    <w:rsid w:val="00AB4C00"/>
    <w:rPr>
      <w:spacing w:val="4"/>
      <w:sz w:val="16"/>
      <w:szCs w:val="24"/>
      <w:lang w:val="de-CH" w:eastAsia="de-CH" w:bidi="ar-SA"/>
    </w:rPr>
  </w:style>
  <w:style w:type="paragraph" w:customStyle="1" w:styleId="ToWhom">
    <w:name w:val="ToWhom"/>
    <w:basedOn w:val="Standard"/>
    <w:next w:val="Standard"/>
    <w:rsid w:val="00890A64"/>
    <w:rPr>
      <w:sz w:val="16"/>
    </w:rPr>
  </w:style>
  <w:style w:type="numbering" w:customStyle="1" w:styleId="FormatvorlageAufgezhlt">
    <w:name w:val="Formatvorlage Aufgezählt"/>
    <w:basedOn w:val="KeineListe"/>
    <w:rsid w:val="001D1EA9"/>
    <w:pPr>
      <w:numPr>
        <w:numId w:val="33"/>
      </w:numPr>
    </w:pPr>
  </w:style>
  <w:style w:type="numbering" w:customStyle="1" w:styleId="Literaturverzeichnis1">
    <w:name w:val="Literaturverzeichnis1"/>
    <w:basedOn w:val="KeineListe"/>
    <w:rsid w:val="00BA2874"/>
    <w:pPr>
      <w:numPr>
        <w:numId w:val="38"/>
      </w:numPr>
    </w:pPr>
  </w:style>
  <w:style w:type="paragraph" w:customStyle="1" w:styleId="FormatvorlageFettVor6ptObenEinfacheeinfarbigeLinieAutomatis">
    <w:name w:val="Formatvorlage Fett Vor:  6 pt Oben: (Einfache einfarbige Linie Automatis..."/>
    <w:basedOn w:val="Standard"/>
    <w:rsid w:val="00CF43E2"/>
    <w:pPr>
      <w:numPr>
        <w:numId w:val="40"/>
      </w:numPr>
      <w:pBdr>
        <w:top w:val="single" w:sz="4" w:space="1" w:color="auto"/>
      </w:pBdr>
      <w:tabs>
        <w:tab w:val="clear" w:pos="720"/>
        <w:tab w:val="left" w:pos="425"/>
      </w:tabs>
      <w:ind w:left="357" w:hanging="357"/>
    </w:pPr>
    <w:rPr>
      <w:b/>
      <w:bCs/>
    </w:rPr>
  </w:style>
  <w:style w:type="paragraph" w:styleId="Listenabsatz">
    <w:name w:val="List Paragraph"/>
    <w:basedOn w:val="Standard"/>
    <w:uiPriority w:val="34"/>
    <w:qFormat/>
    <w:rsid w:val="00FA4727"/>
    <w:pPr>
      <w:ind w:left="720"/>
      <w:contextualSpacing/>
      <w:jc w:val="left"/>
    </w:pPr>
  </w:style>
  <w:style w:type="paragraph" w:styleId="Literaturverzeichnis">
    <w:name w:val="Bibliography"/>
    <w:basedOn w:val="Standard"/>
    <w:next w:val="Standard"/>
    <w:uiPriority w:val="37"/>
    <w:unhideWhenUsed/>
    <w:rsid w:val="00323673"/>
  </w:style>
  <w:style w:type="paragraph" w:styleId="berarbeitung">
    <w:name w:val="Revision"/>
    <w:hidden/>
    <w:uiPriority w:val="99"/>
    <w:semiHidden/>
    <w:rsid w:val="001D1A7E"/>
  </w:style>
  <w:style w:type="character" w:customStyle="1" w:styleId="UnresolvedMention">
    <w:name w:val="Unresolved Mention"/>
    <w:basedOn w:val="Absatz-Standardschriftart"/>
    <w:uiPriority w:val="99"/>
    <w:semiHidden/>
    <w:unhideWhenUsed/>
    <w:rsid w:val="00E6562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268225">
      <w:bodyDiv w:val="1"/>
      <w:marLeft w:val="0"/>
      <w:marRight w:val="0"/>
      <w:marTop w:val="0"/>
      <w:marBottom w:val="0"/>
      <w:divBdr>
        <w:top w:val="none" w:sz="0" w:space="0" w:color="auto"/>
        <w:left w:val="none" w:sz="0" w:space="0" w:color="auto"/>
        <w:bottom w:val="none" w:sz="0" w:space="0" w:color="auto"/>
        <w:right w:val="none" w:sz="0" w:space="0" w:color="auto"/>
      </w:divBdr>
      <w:divsChild>
        <w:div w:id="929318897">
          <w:marLeft w:val="0"/>
          <w:marRight w:val="0"/>
          <w:marTop w:val="0"/>
          <w:marBottom w:val="0"/>
          <w:divBdr>
            <w:top w:val="none" w:sz="0" w:space="0" w:color="auto"/>
            <w:left w:val="none" w:sz="0" w:space="0" w:color="auto"/>
            <w:bottom w:val="none" w:sz="0" w:space="0" w:color="auto"/>
            <w:right w:val="none" w:sz="0" w:space="0" w:color="auto"/>
          </w:divBdr>
        </w:div>
      </w:divsChild>
    </w:div>
    <w:div w:id="1062755593">
      <w:bodyDiv w:val="1"/>
      <w:marLeft w:val="0"/>
      <w:marRight w:val="0"/>
      <w:marTop w:val="0"/>
      <w:marBottom w:val="0"/>
      <w:divBdr>
        <w:top w:val="none" w:sz="0" w:space="0" w:color="auto"/>
        <w:left w:val="none" w:sz="0" w:space="0" w:color="auto"/>
        <w:bottom w:val="none" w:sz="0" w:space="0" w:color="auto"/>
        <w:right w:val="none" w:sz="0" w:space="0" w:color="auto"/>
      </w:divBdr>
      <w:divsChild>
        <w:div w:id="1300069233">
          <w:marLeft w:val="0"/>
          <w:marRight w:val="0"/>
          <w:marTop w:val="0"/>
          <w:marBottom w:val="0"/>
          <w:divBdr>
            <w:top w:val="none" w:sz="0" w:space="0" w:color="auto"/>
            <w:left w:val="none" w:sz="0" w:space="0" w:color="auto"/>
            <w:bottom w:val="none" w:sz="0" w:space="0" w:color="auto"/>
            <w:right w:val="none" w:sz="0" w:space="0" w:color="auto"/>
          </w:divBdr>
        </w:div>
      </w:divsChild>
    </w:div>
    <w:div w:id="1336878576">
      <w:bodyDiv w:val="1"/>
      <w:marLeft w:val="0"/>
      <w:marRight w:val="0"/>
      <w:marTop w:val="0"/>
      <w:marBottom w:val="0"/>
      <w:divBdr>
        <w:top w:val="none" w:sz="0" w:space="0" w:color="auto"/>
        <w:left w:val="none" w:sz="0" w:space="0" w:color="auto"/>
        <w:bottom w:val="none" w:sz="0" w:space="0" w:color="auto"/>
        <w:right w:val="none" w:sz="0" w:space="0" w:color="auto"/>
      </w:divBdr>
      <w:divsChild>
        <w:div w:id="346058798">
          <w:marLeft w:val="0"/>
          <w:marRight w:val="0"/>
          <w:marTop w:val="0"/>
          <w:marBottom w:val="0"/>
          <w:divBdr>
            <w:top w:val="none" w:sz="0" w:space="0" w:color="auto"/>
            <w:left w:val="none" w:sz="0" w:space="0" w:color="auto"/>
            <w:bottom w:val="none" w:sz="0" w:space="0" w:color="auto"/>
            <w:right w:val="none" w:sz="0" w:space="0" w:color="auto"/>
          </w:divBdr>
        </w:div>
      </w:divsChild>
    </w:div>
    <w:div w:id="1896888254">
      <w:bodyDiv w:val="1"/>
      <w:marLeft w:val="0"/>
      <w:marRight w:val="0"/>
      <w:marTop w:val="0"/>
      <w:marBottom w:val="0"/>
      <w:divBdr>
        <w:top w:val="none" w:sz="0" w:space="0" w:color="auto"/>
        <w:left w:val="none" w:sz="0" w:space="0" w:color="auto"/>
        <w:bottom w:val="none" w:sz="0" w:space="0" w:color="auto"/>
        <w:right w:val="none" w:sz="0" w:space="0" w:color="auto"/>
      </w:divBdr>
      <w:divsChild>
        <w:div w:id="2541753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comments.xml.rels><?xml version="1.0" encoding="UTF-8" standalone="yes"?>
<Relationships xmlns="http://schemas.openxmlformats.org/package/2006/relationships"><Relationship Id="rId2" Type="http://schemas.openxmlformats.org/officeDocument/2006/relationships/hyperlink" Target="https://github.com/Soumyabrata/solar-irradiance-estimation" TargetMode="External"/><Relationship Id="rId1" Type="http://schemas.openxmlformats.org/officeDocument/2006/relationships/hyperlink" Target="http://www.logitech.com/en-us/product/brio" TargetMode="External"/></Relationship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webSettings" Target="webSettings.xml"/><Relationship Id="rId18" Type="http://schemas.openxmlformats.org/officeDocument/2006/relationships/comments" Target="comments.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footer" Target="footer1.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yperlink" Target="http://www.fulcrum3d.com/index.php/cloudcam/technology/"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tyles" Target="styl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endnotes" Target="endnotes.xml"/><Relationship Id="rId23" Type="http://schemas.openxmlformats.org/officeDocument/2006/relationships/footer" Target="footer2.xml"/><Relationship Id="rId10" Type="http://schemas.openxmlformats.org/officeDocument/2006/relationships/numbering" Target="numbering.xml"/><Relationship Id="rId19"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footnotes" Target="footnotes.xml"/><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wmf"/></Relationships>
</file>

<file path=word/_rels/header3.xml.rels><?xml version="1.0" encoding="UTF-8" standalone="yes"?>
<Relationships xmlns="http://schemas.openxmlformats.org/package/2006/relationships"><Relationship Id="rId1" Type="http://schemas.openxmlformats.org/officeDocument/2006/relationships/image" Target="media/image3.w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officeatwork xmlns="http://schemas.officeatwork.com/Formulas">eNp7v3u/jVt+UW5pTmKxgr4dAD33Bnw=</officeatwork>
</file>

<file path=customXml/item3.xml><?xml version="1.0" encoding="utf-8"?>
<ct:contentTypeSchema xmlns:ct="http://schemas.microsoft.com/office/2006/metadata/contentType" xmlns:ma="http://schemas.microsoft.com/office/2006/metadata/properties/metaAttributes" ct:_="" ma:_="" ma:contentTypeName="Dokument" ma:contentTypeID="0x01010080D92CA9BA2BE14C843B83B208C7682C" ma:contentTypeVersion="74" ma:contentTypeDescription="Ein neues Dokument erstellen." ma:contentTypeScope="" ma:versionID="30e03211b3474d6ed094ecdd3267f9e5">
  <xsd:schema xmlns:xsd="http://www.w3.org/2001/XMLSchema" xmlns:xs="http://www.w3.org/2001/XMLSchema" xmlns:p="http://schemas.microsoft.com/office/2006/metadata/properties" xmlns:ns1="http://schemas.microsoft.com/sharepoint/v3" xmlns:ns2="0a926f86-1706-49eb-87e8-6c072d611b5a" targetNamespace="http://schemas.microsoft.com/office/2006/metadata/properties" ma:root="true" ma:fieldsID="16b5e972738db6d1a713a07f6beb2399" ns1:_="" ns2:_="">
    <xsd:import namespace="http://schemas.microsoft.com/sharepoint/v3"/>
    <xsd:import namespace="0a926f86-1706-49eb-87e8-6c072d611b5a"/>
    <xsd:element name="properties">
      <xsd:complexType>
        <xsd:sequence>
          <xsd:element name="documentManagement">
            <xsd:complexType>
              <xsd:all>
                <xsd:element ref="ns2:_dlc_DocId" minOccurs="0"/>
                <xsd:element ref="ns2:_dlc_DocIdUrl" minOccurs="0"/>
                <xsd:element ref="ns2:_dlc_DocIdPersistId"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1" nillable="true" ma:displayName="Geplantes Startdatum" ma:description="" ma:hidden="true" ma:internalName="PublishingStartDate">
      <xsd:simpleType>
        <xsd:restriction base="dms:Unknown"/>
      </xsd:simpleType>
    </xsd:element>
    <xsd:element name="PublishingExpirationDate" ma:index="12" nillable="true" ma:displayName="Geplantes Enddatum"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a926f86-1706-49eb-87e8-6c072d611b5a" elementFormDefault="qualified">
    <xsd:import namespace="http://schemas.microsoft.com/office/2006/documentManagement/types"/>
    <xsd:import namespace="http://schemas.microsoft.com/office/infopath/2007/PartnerControls"/>
    <xsd:element name="_dlc_DocId" ma:index="8" nillable="true" ma:displayName="Wert der Dokument-ID" ma:description="Der Wert der diesem Element zugewiesenen Dokument-ID." ma:internalName="_dlc_DocId" ma:readOnly="true">
      <xsd:simpleType>
        <xsd:restriction base="dms:Text"/>
      </xsd:simpleType>
    </xsd:element>
    <xsd:element name="_dlc_DocIdUrl" ma:index="9"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6.xml><?xml version="1.0" encoding="utf-8"?>
<officeatwork xmlns="http://schemas.officeatwork.com/MasterProperties">eNp7v3u/jW9icUlqUUBRfkFqUUllcGpJsYK+HQCb2Qqj</officeatwork>
</file>

<file path=customXml/item7.xml><?xml version="1.0" encoding="utf-8"?>
<officeatwork xmlns="http://schemas.officeatwork.com/Document">eNp7v3u/jUt+cmlual6Jgr4dAD19BnI=</officeatwork>
</file>

<file path=customXml/item8.xml><?xml version="1.0" encoding="utf-8"?>
<LongProperties xmlns="http://schemas.microsoft.com/office/2006/metadata/longProperties"/>
</file>

<file path=customXml/item9.xml><?xml version="1.0" encoding="utf-8"?>
<b:Sources xmlns:b="http://schemas.openxmlformats.org/officeDocument/2006/bibliography" xmlns="http://schemas.openxmlformats.org/officeDocument/2006/bibliography" SelectedStyle="\IEEE2006OfficeOnline.xsl" StyleName="IEEE 2006">
  <b:Source>
    <b:Tag>Gra15</b:Tag>
    <b:SourceType>Report</b:SourceType>
    <b:Guid>{FE740B15-8C68-4F22-9095-559925EC4127}</b:Guid>
    <b:Title>ActiSense Masterthesis</b:Title>
    <b:Year>2015</b:Year>
    <b:City>Horw</b:City>
    <b:Author>
      <b:Author>
        <b:NameList>
          <b:Person>
            <b:Last>Graf</b:Last>
            <b:First>Florian</b:First>
          </b:Person>
        </b:NameList>
      </b:Author>
    </b:Author>
    <b:RefOrder>1</b:RefOrder>
  </b:Source>
</b:Sources>
</file>

<file path=customXml/itemProps1.xml><?xml version="1.0" encoding="utf-8"?>
<ds:datastoreItem xmlns:ds="http://schemas.openxmlformats.org/officeDocument/2006/customXml" ds:itemID="{85C5F47F-5799-4C77-9387-7EB4FCA159D7}">
  <ds:schemaRefs>
    <ds:schemaRef ds:uri="http://schemas.openxmlformats.org/package/2006/metadata/core-properties"/>
    <ds:schemaRef ds:uri="http://www.w3.org/XML/1998/namespace"/>
    <ds:schemaRef ds:uri="http://purl.org/dc/dcmitype/"/>
    <ds:schemaRef ds:uri="http://purl.org/dc/elements/1.1/"/>
    <ds:schemaRef ds:uri="http://purl.org/dc/terms/"/>
    <ds:schemaRef ds:uri="http://schemas.microsoft.com/office/infopath/2007/PartnerControls"/>
    <ds:schemaRef ds:uri="http://schemas.microsoft.com/office/2006/documentManagement/types"/>
    <ds:schemaRef ds:uri="0a926f86-1706-49eb-87e8-6c072d611b5a"/>
    <ds:schemaRef ds:uri="http://schemas.microsoft.com/sharepoint/v3"/>
    <ds:schemaRef ds:uri="http://schemas.microsoft.com/office/2006/metadata/properties"/>
  </ds:schemaRefs>
</ds:datastoreItem>
</file>

<file path=customXml/itemProps2.xml><?xml version="1.0" encoding="utf-8"?>
<ds:datastoreItem xmlns:ds="http://schemas.openxmlformats.org/officeDocument/2006/customXml" ds:itemID="{795CB70D-CB13-42E3-ABC9-21E7FFA0D8AE}">
  <ds:schemaRefs>
    <ds:schemaRef ds:uri="http://schemas.officeatwork.com/Formulas"/>
  </ds:schemaRefs>
</ds:datastoreItem>
</file>

<file path=customXml/itemProps3.xml><?xml version="1.0" encoding="utf-8"?>
<ds:datastoreItem xmlns:ds="http://schemas.openxmlformats.org/officeDocument/2006/customXml" ds:itemID="{EDF26FB8-34C4-4B89-9CD7-5419775999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a926f86-1706-49eb-87e8-6c072d611b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A029D5F-4723-4DE1-A070-786778D23FA2}">
  <ds:schemaRefs>
    <ds:schemaRef ds:uri="http://schemas.microsoft.com/sharepoint/v3/contenttype/forms"/>
  </ds:schemaRefs>
</ds:datastoreItem>
</file>

<file path=customXml/itemProps5.xml><?xml version="1.0" encoding="utf-8"?>
<ds:datastoreItem xmlns:ds="http://schemas.openxmlformats.org/officeDocument/2006/customXml" ds:itemID="{62F736D3-0FF7-486A-904E-F6F0FBF3F527}">
  <ds:schemaRefs>
    <ds:schemaRef ds:uri="http://schemas.microsoft.com/sharepoint/events"/>
  </ds:schemaRefs>
</ds:datastoreItem>
</file>

<file path=customXml/itemProps6.xml><?xml version="1.0" encoding="utf-8"?>
<ds:datastoreItem xmlns:ds="http://schemas.openxmlformats.org/officeDocument/2006/customXml" ds:itemID="{D8CD9648-B4D4-4DE8-8F07-E43C5F888FBA}">
  <ds:schemaRefs>
    <ds:schemaRef ds:uri="http://schemas.officeatwork.com/MasterProperties"/>
  </ds:schemaRefs>
</ds:datastoreItem>
</file>

<file path=customXml/itemProps7.xml><?xml version="1.0" encoding="utf-8"?>
<ds:datastoreItem xmlns:ds="http://schemas.openxmlformats.org/officeDocument/2006/customXml" ds:itemID="{BCF5169A-F788-4B7F-BE34-A7FC46EFEE99}">
  <ds:schemaRefs>
    <ds:schemaRef ds:uri="http://schemas.officeatwork.com/Document"/>
  </ds:schemaRefs>
</ds:datastoreItem>
</file>

<file path=customXml/itemProps8.xml><?xml version="1.0" encoding="utf-8"?>
<ds:datastoreItem xmlns:ds="http://schemas.openxmlformats.org/officeDocument/2006/customXml" ds:itemID="{1C62F3F9-3A35-4C45-B581-D9C93E1C13B1}">
  <ds:schemaRefs>
    <ds:schemaRef ds:uri="http://schemas.microsoft.com/office/2006/metadata/longProperties"/>
  </ds:schemaRefs>
</ds:datastoreItem>
</file>

<file path=customXml/itemProps9.xml><?xml version="1.0" encoding="utf-8"?>
<ds:datastoreItem xmlns:ds="http://schemas.openxmlformats.org/officeDocument/2006/customXml" ds:itemID="{7CD29E6E-6ABA-49AC-B77F-EB774C2A5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1891</Words>
  <Characters>10785</Characters>
  <Application>Microsoft Office Word</Application>
  <DocSecurity>0</DocSecurity>
  <Lines>89</Lines>
  <Paragraphs>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Vorlage A4 hoch</vt:lpstr>
      <vt:lpstr>Vorlage A4 hoch</vt:lpstr>
    </vt:vector>
  </TitlesOfParts>
  <Company>Hochschule Luzern</Company>
  <LinksUpToDate>false</LinksUpToDate>
  <CharactersWithSpaces>12651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A4 hoch</dc:title>
  <dc:creator>zabuchel</dc:creator>
  <cp:lastModifiedBy>Horvath Attila</cp:lastModifiedBy>
  <cp:revision>2</cp:revision>
  <cp:lastPrinted>2016-01-26T16:15:00Z</cp:lastPrinted>
  <dcterms:created xsi:type="dcterms:W3CDTF">2017-08-18T08:01:00Z</dcterms:created>
  <dcterms:modified xsi:type="dcterms:W3CDTF">2017-08-18T08:01:00Z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ext">
    <vt:lpwstr>Text</vt:lpwstr>
  </property>
  <property fmtid="{D5CDD505-2E9C-101B-9397-08002B2CF9AE}" pid="3" name="Doc.Subject">
    <vt:lpwstr>Betreff</vt:lpwstr>
  </property>
  <property fmtid="{D5CDD505-2E9C-101B-9397-08002B2CF9AE}" pid="4" name="Organisation.Address2">
    <vt:lpwstr>Technikumstrasse 21, CH-6048 Horw</vt:lpwstr>
  </property>
  <property fmtid="{D5CDD505-2E9C-101B-9397-08002B2CF9AE}" pid="5" name="Organisation.Address3">
    <vt:lpwstr>T +41 41 349 33 11, F +41 41 349 39 60</vt:lpwstr>
  </property>
  <property fmtid="{D5CDD505-2E9C-101B-9397-08002B2CF9AE}" pid="6" name="Organisation.Address4">
    <vt:lpwstr>www.hslu.ch</vt:lpwstr>
  </property>
  <property fmtid="{D5CDD505-2E9C-101B-9397-08002B2CF9AE}" pid="7" name="Author.Name">
    <vt:lpwstr/>
  </property>
  <property fmtid="{D5CDD505-2E9C-101B-9397-08002B2CF9AE}" pid="8" name="Organisation.City">
    <vt:lpwstr>Horw</vt:lpwstr>
  </property>
  <property fmtid="{D5CDD505-2E9C-101B-9397-08002B2CF9AE}" pid="9" name="Doc.Page">
    <vt:lpwstr>Seite</vt:lpwstr>
  </property>
  <property fmtid="{D5CDD505-2E9C-101B-9397-08002B2CF9AE}" pid="10" name="Contactperson.Name">
    <vt:lpwstr/>
  </property>
  <property fmtid="{D5CDD505-2E9C-101B-9397-08002B2CF9AE}" pid="11" name="Contactperson.OrganisationUnit">
    <vt:lpwstr/>
  </property>
  <property fmtid="{D5CDD505-2E9C-101B-9397-08002B2CF9AE}" pid="12" name="Contactperson.SchoolPart">
    <vt:lpwstr/>
  </property>
  <property fmtid="{D5CDD505-2E9C-101B-9397-08002B2CF9AE}" pid="13" name="Contactperson.Function">
    <vt:lpwstr/>
  </property>
  <property fmtid="{D5CDD505-2E9C-101B-9397-08002B2CF9AE}" pid="14" name="Organisation.Address1">
    <vt:lpwstr/>
  </property>
  <property fmtid="{D5CDD505-2E9C-101B-9397-08002B2CF9AE}" pid="15" name="Doc.Telephone">
    <vt:lpwstr>T direkt</vt:lpwstr>
  </property>
  <property fmtid="{D5CDD505-2E9C-101B-9397-08002B2CF9AE}" pid="16" name="Signature1.Name">
    <vt:lpwstr/>
  </property>
  <property fmtid="{D5CDD505-2E9C-101B-9397-08002B2CF9AE}" pid="17" name="Signature1.Function">
    <vt:lpwstr/>
  </property>
  <property fmtid="{D5CDD505-2E9C-101B-9397-08002B2CF9AE}" pid="18" name="Signature2.Name">
    <vt:lpwstr/>
  </property>
  <property fmtid="{D5CDD505-2E9C-101B-9397-08002B2CF9AE}" pid="19" name="Signature2.Function">
    <vt:lpwstr/>
  </property>
  <property fmtid="{D5CDD505-2E9C-101B-9397-08002B2CF9AE}" pid="20" name="Signature1.OrganisationUnit">
    <vt:lpwstr/>
  </property>
  <property fmtid="{D5CDD505-2E9C-101B-9397-08002B2CF9AE}" pid="21" name="Signature1.SchoolPart">
    <vt:lpwstr/>
  </property>
  <property fmtid="{D5CDD505-2E9C-101B-9397-08002B2CF9AE}" pid="22" name="Signature2.OrganisationUnit">
    <vt:lpwstr/>
  </property>
  <property fmtid="{D5CDD505-2E9C-101B-9397-08002B2CF9AE}" pid="23" name="Signature2.SchoolPart">
    <vt:lpwstr/>
  </property>
  <property fmtid="{D5CDD505-2E9C-101B-9397-08002B2CF9AE}" pid="24" name="Contactperson.Additive">
    <vt:lpwstr/>
  </property>
  <property fmtid="{D5CDD505-2E9C-101B-9397-08002B2CF9AE}" pid="25" name="Contactperson.DirectPhone">
    <vt:lpwstr/>
  </property>
  <property fmtid="{D5CDD505-2E9C-101B-9397-08002B2CF9AE}" pid="26" name="Contactperson.EMail">
    <vt:lpwstr/>
  </property>
  <property fmtid="{D5CDD505-2E9C-101B-9397-08002B2CF9AE}" pid="27" name="Outputprofile.InternalPath">
    <vt:lpwstr/>
  </property>
  <property fmtid="{D5CDD505-2E9C-101B-9397-08002B2CF9AE}" pid="28" name="Doc.Document">
    <vt:lpwstr>Dokument</vt:lpwstr>
  </property>
  <property fmtid="{D5CDD505-2E9C-101B-9397-08002B2CF9AE}" pid="29" name="Recipient.DeliveryOption">
    <vt:lpwstr/>
  </property>
  <property fmtid="{D5CDD505-2E9C-101B-9397-08002B2CF9AE}" pid="30" name="CustomField.DocumentType">
    <vt:lpwstr/>
  </property>
  <property fmtid="{D5CDD505-2E9C-101B-9397-08002B2CF9AE}" pid="31" name="BM_Subject">
    <vt:lpwstr/>
  </property>
  <property fmtid="{D5CDD505-2E9C-101B-9397-08002B2CF9AE}" pid="32" name="BM_Text">
    <vt:lpwstr/>
  </property>
  <property fmtid="{D5CDD505-2E9C-101B-9397-08002B2CF9AE}" pid="33" name="BM_Enclosures">
    <vt:lpwstr/>
  </property>
  <property fmtid="{D5CDD505-2E9C-101B-9397-08002B2CF9AE}" pid="34" name="Outputprofile.DraftPathTime">
    <vt:lpwstr/>
  </property>
  <property fmtid="{D5CDD505-2E9C-101B-9397-08002B2CF9AE}" pid="35" name="Recipient.EMail">
    <vt:lpwstr/>
  </property>
  <property fmtid="{D5CDD505-2E9C-101B-9397-08002B2CF9AE}" pid="36" name="Doc.ToWhom">
    <vt:lpwstr>Geht an:</vt:lpwstr>
  </property>
  <property fmtid="{D5CDD505-2E9C-101B-9397-08002B2CF9AE}" pid="37" name="Doc.Recipient">
    <vt:lpwstr>Empfänger</vt:lpwstr>
  </property>
  <property fmtid="{D5CDD505-2E9C-101B-9397-08002B2CF9AE}" pid="38" name="CustomField.DokumentTyp">
    <vt:lpwstr/>
  </property>
  <property fmtid="{D5CDD505-2E9C-101B-9397-08002B2CF9AE}" pid="39" name="BM_DocumentType">
    <vt:lpwstr/>
  </property>
  <property fmtid="{D5CDD505-2E9C-101B-9397-08002B2CF9AE}" pid="40" name="Recipient.Closing">
    <vt:lpwstr/>
  </property>
  <property fmtid="{D5CDD505-2E9C-101B-9397-08002B2CF9AE}" pid="41" name="BM_RecipientClosing">
    <vt:lpwstr/>
  </property>
  <property fmtid="{D5CDD505-2E9C-101B-9397-08002B2CF9AE}" pid="42" name="_dlc_DocId">
    <vt:lpwstr>HSLUTA-509-8</vt:lpwstr>
  </property>
  <property fmtid="{D5CDD505-2E9C-101B-9397-08002B2CF9AE}" pid="43" name="_dlc_DocIdUrl">
    <vt:lpwstr>https://intranet.hslu.ch/technikarchitektur/abta/amse/_layouts/DocIdRedir.aspx?ID=HSLUTA-509-8, HSLUTA-509-8</vt:lpwstr>
  </property>
  <property fmtid="{D5CDD505-2E9C-101B-9397-08002B2CF9AE}" pid="44" name="_dlc_DocIdItemGuid">
    <vt:lpwstr>47122b4a-e170-4a41-a2a9-18c6128358ea</vt:lpwstr>
  </property>
</Properties>
</file>